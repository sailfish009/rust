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4F2" w:rsidRDefault="001664F2">
      <w:pPr>
        <w:pStyle w:val="GroupTitlesIX"/>
      </w:pPr>
      <w:r>
        <w:t>Symbols &amp; Numbers</w:t>
      </w:r>
    </w:p>
    <w:p w:rsidR="0041452F" w:rsidRDefault="0041452F" w:rsidP="0041452F">
      <w:pPr>
        <w:pStyle w:val="Level1IX"/>
      </w:pPr>
      <w:r w:rsidRPr="00547A09">
        <w:rPr>
          <w:rStyle w:val="Literal"/>
        </w:rPr>
        <w:t>&amp;</w:t>
      </w:r>
      <w:r>
        <w:t xml:space="preserve"> (ampersand), to create a reference, 17</w:t>
      </w:r>
    </w:p>
    <w:p w:rsidR="000277C7" w:rsidRDefault="000277C7" w:rsidP="0041452F">
      <w:pPr>
        <w:pStyle w:val="Level1IX"/>
      </w:pPr>
      <w:r>
        <w:rPr>
          <w:rStyle w:val="Literal"/>
        </w:rPr>
        <w:t>&amp;</w:t>
      </w:r>
      <w:proofErr w:type="spellStart"/>
      <w:r>
        <w:rPr>
          <w:rStyle w:val="Literal"/>
        </w:rPr>
        <w:t>str</w:t>
      </w:r>
      <w:proofErr w:type="spellEnd"/>
      <w:r w:rsidRPr="00946334">
        <w:t xml:space="preserve"> (string slice type), </w:t>
      </w:r>
      <w:r w:rsidR="00946334">
        <w:t>75</w:t>
      </w:r>
      <w:r w:rsidR="00946334" w:rsidRPr="00AF17CB">
        <w:t>–</w:t>
      </w:r>
      <w:r w:rsidR="00946334">
        <w:t>78</w:t>
      </w:r>
    </w:p>
    <w:p w:rsidR="00462A67" w:rsidRDefault="00462A67" w:rsidP="0041452F">
      <w:pPr>
        <w:pStyle w:val="Level1IX"/>
      </w:pPr>
      <w:r w:rsidRPr="00547A09">
        <w:rPr>
          <w:rStyle w:val="Literal"/>
        </w:rPr>
        <w:t>-&gt;</w:t>
      </w:r>
      <w:r>
        <w:t xml:space="preserve"> (arrow), for function return values, 46</w:t>
      </w:r>
      <w:r w:rsidRPr="00AF17CB">
        <w:t>–</w:t>
      </w:r>
      <w:r>
        <w:t>47</w:t>
      </w:r>
    </w:p>
    <w:p w:rsidR="00AE414E" w:rsidRDefault="00AE414E" w:rsidP="0041452F">
      <w:pPr>
        <w:pStyle w:val="Level1IX"/>
      </w:pPr>
      <w:r>
        <w:rPr>
          <w:rStyle w:val="Literal"/>
        </w:rPr>
        <w:t>*</w:t>
      </w:r>
      <w:r w:rsidRPr="00AE414E">
        <w:t xml:space="preserve"> (asterisk), for dereferencing, 68</w:t>
      </w:r>
    </w:p>
    <w:p w:rsidR="00AA67C0" w:rsidRDefault="00AA67C0" w:rsidP="0041452F">
      <w:pPr>
        <w:pStyle w:val="Level1IX"/>
      </w:pPr>
      <w:r w:rsidRPr="00547A09">
        <w:rPr>
          <w:rStyle w:val="Literal"/>
        </w:rPr>
        <w:t>{}</w:t>
      </w:r>
      <w:r>
        <w:t xml:space="preserve"> (curly brackets)</w:t>
      </w:r>
    </w:p>
    <w:p w:rsidR="006E4F74" w:rsidRPr="006E4F74" w:rsidRDefault="006E4F74" w:rsidP="006E4F74">
      <w:pPr>
        <w:pStyle w:val="Level2IX"/>
      </w:pPr>
      <w:r>
        <w:t>creating new scopes with, 45</w:t>
      </w:r>
      <w:r w:rsidR="00FD16BE">
        <w:t>, 71</w:t>
      </w:r>
    </w:p>
    <w:p w:rsidR="0041452F" w:rsidRDefault="0041452F" w:rsidP="00AA67C0">
      <w:pPr>
        <w:pStyle w:val="Level2IX"/>
      </w:pPr>
      <w:r>
        <w:t>for function bodies, 15</w:t>
      </w:r>
    </w:p>
    <w:p w:rsidR="00AA67C0" w:rsidRDefault="00AA67C0" w:rsidP="00AA67C0">
      <w:pPr>
        <w:pStyle w:val="Level2IX"/>
      </w:pPr>
      <w:r>
        <w:t xml:space="preserve">as placeholders in the </w:t>
      </w:r>
      <w:proofErr w:type="spellStart"/>
      <w:r w:rsidRPr="00AA67C0">
        <w:rPr>
          <w:rStyle w:val="Literal"/>
        </w:rPr>
        <w:t>println</w:t>
      </w:r>
      <w:proofErr w:type="spellEnd"/>
      <w:r w:rsidRPr="00AA67C0">
        <w:rPr>
          <w:rStyle w:val="Literal"/>
        </w:rPr>
        <w:t>!</w:t>
      </w:r>
      <w:r>
        <w:t xml:space="preserve"> macro, 18</w:t>
      </w:r>
    </w:p>
    <w:p w:rsidR="007738D3" w:rsidRPr="007738D3" w:rsidRDefault="007738D3" w:rsidP="007738D3">
      <w:pPr>
        <w:pStyle w:val="Level1IX"/>
      </w:pPr>
      <w:r w:rsidRPr="00547A09">
        <w:rPr>
          <w:rStyle w:val="Literal"/>
        </w:rPr>
        <w:t>"</w:t>
      </w:r>
      <w:r>
        <w:t xml:space="preserve"> (double quote), for strings, 39</w:t>
      </w:r>
    </w:p>
    <w:p w:rsidR="00293C54" w:rsidRDefault="003C24CF" w:rsidP="00293C54">
      <w:pPr>
        <w:pStyle w:val="Level1IX"/>
      </w:pPr>
      <w:r w:rsidRPr="00547A09">
        <w:rPr>
          <w:rStyle w:val="Literal"/>
        </w:rPr>
        <w:t>'</w:t>
      </w:r>
      <w:r>
        <w:t xml:space="preserve"> (single quote), for characters, 39</w:t>
      </w:r>
    </w:p>
    <w:p w:rsidR="00AA09A3" w:rsidRDefault="00AA09A3" w:rsidP="00293C54">
      <w:pPr>
        <w:pStyle w:val="Level1IX"/>
      </w:pPr>
      <w:r w:rsidRPr="00547A09">
        <w:rPr>
          <w:rStyle w:val="Literal"/>
        </w:rPr>
        <w:t>[]</w:t>
      </w:r>
      <w:r>
        <w:t xml:space="preserve"> (square brackets)</w:t>
      </w:r>
    </w:p>
    <w:p w:rsidR="00AA09A3" w:rsidRDefault="00AA09A3" w:rsidP="00AA09A3">
      <w:pPr>
        <w:pStyle w:val="Level2IX"/>
      </w:pPr>
      <w:r>
        <w:t>for array creation, 41</w:t>
      </w:r>
    </w:p>
    <w:p w:rsidR="00AA09A3" w:rsidRPr="00AA09A3" w:rsidRDefault="00AA09A3" w:rsidP="00AA09A3">
      <w:pPr>
        <w:pStyle w:val="Level2IX"/>
      </w:pPr>
      <w:r>
        <w:t>for array element access, 41</w:t>
      </w:r>
    </w:p>
    <w:p w:rsidR="00E650A1" w:rsidRDefault="0041452F" w:rsidP="0041452F">
      <w:pPr>
        <w:pStyle w:val="Level1IX"/>
      </w:pPr>
      <w:r>
        <w:t xml:space="preserve"> </w:t>
      </w:r>
      <w:r w:rsidR="003C7244" w:rsidRPr="00547A09">
        <w:rPr>
          <w:rStyle w:val="Literal"/>
        </w:rPr>
        <w:t>()</w:t>
      </w:r>
      <w:r w:rsidR="003C7244">
        <w:t xml:space="preserve"> (parentheses)</w:t>
      </w:r>
    </w:p>
    <w:p w:rsidR="003C7244" w:rsidRDefault="003C7244" w:rsidP="00E650A1">
      <w:pPr>
        <w:pStyle w:val="Level2IX"/>
      </w:pPr>
      <w:r>
        <w:t>for function parameters, 15</w:t>
      </w:r>
    </w:p>
    <w:p w:rsidR="00E650A1" w:rsidRDefault="00E650A1" w:rsidP="00E650A1">
      <w:pPr>
        <w:pStyle w:val="Level2IX"/>
      </w:pPr>
      <w:r>
        <w:t>for tuples, 39</w:t>
      </w:r>
      <w:r w:rsidRPr="00AF17CB">
        <w:t>–</w:t>
      </w:r>
      <w:r>
        <w:t>40</w:t>
      </w:r>
    </w:p>
    <w:p w:rsidR="00641510" w:rsidRPr="00641510" w:rsidRDefault="00641510" w:rsidP="00641510">
      <w:pPr>
        <w:pStyle w:val="Level1IX"/>
      </w:pPr>
      <w:r w:rsidRPr="00547A09">
        <w:rPr>
          <w:rStyle w:val="Literal"/>
        </w:rPr>
        <w:t>.</w:t>
      </w:r>
      <w:r>
        <w:t xml:space="preserve"> (period), for tuple element access, 40</w:t>
      </w:r>
    </w:p>
    <w:p w:rsidR="00067A06" w:rsidRDefault="00067A06" w:rsidP="0041452F">
      <w:pPr>
        <w:pStyle w:val="Level1IX"/>
      </w:pPr>
      <w:r w:rsidRPr="00547A09">
        <w:rPr>
          <w:rStyle w:val="Literal"/>
        </w:rPr>
        <w:t>_</w:t>
      </w:r>
      <w:r>
        <w:t xml:space="preserve"> (underscore)</w:t>
      </w:r>
    </w:p>
    <w:p w:rsidR="00F03B07" w:rsidRDefault="00F03B07" w:rsidP="00067A06">
      <w:pPr>
        <w:pStyle w:val="Level2IX"/>
      </w:pPr>
      <w:r>
        <w:t>as a catchall pattern, 28</w:t>
      </w:r>
    </w:p>
    <w:p w:rsidR="00067A06" w:rsidRDefault="00067A06" w:rsidP="00067A06">
      <w:pPr>
        <w:pStyle w:val="Level2IX"/>
      </w:pPr>
      <w:r>
        <w:t>as a visual separator in integer literals, 37</w:t>
      </w:r>
    </w:p>
    <w:p w:rsidR="002E086C" w:rsidRDefault="002E086C">
      <w:pPr>
        <w:pStyle w:val="GroupTitlesIX"/>
      </w:pPr>
    </w:p>
    <w:p w:rsidR="001664F2" w:rsidRDefault="001664F2">
      <w:pPr>
        <w:pStyle w:val="GroupTitlesIX"/>
      </w:pPr>
      <w:r>
        <w:t>A</w:t>
      </w:r>
    </w:p>
    <w:p w:rsidR="00105478" w:rsidRDefault="00105478" w:rsidP="00CA121B">
      <w:pPr>
        <w:pStyle w:val="Level1IX"/>
      </w:pPr>
      <w:r>
        <w:t>Addition, of number types, 38</w:t>
      </w:r>
    </w:p>
    <w:p w:rsidR="0041452F" w:rsidRDefault="00105478" w:rsidP="00CA121B">
      <w:pPr>
        <w:pStyle w:val="Level1IX"/>
      </w:pPr>
      <w:r>
        <w:t>A</w:t>
      </w:r>
      <w:r w:rsidR="0041452F">
        <w:t>mpersand (</w:t>
      </w:r>
      <w:r w:rsidR="0041452F" w:rsidRPr="00547A09">
        <w:rPr>
          <w:rStyle w:val="Literal"/>
        </w:rPr>
        <w:t>&amp;</w:t>
      </w:r>
      <w:r w:rsidR="0041452F">
        <w:t>), to create a reference, 17</w:t>
      </w:r>
    </w:p>
    <w:p w:rsidR="003D3456" w:rsidRDefault="003D3456" w:rsidP="00CA121B">
      <w:pPr>
        <w:pStyle w:val="Level1IX"/>
      </w:pPr>
      <w:r>
        <w:t>Arguments, to function calls, 43</w:t>
      </w:r>
    </w:p>
    <w:p w:rsidR="001C758E" w:rsidRDefault="00105478" w:rsidP="00CA121B">
      <w:pPr>
        <w:pStyle w:val="Level1IX"/>
      </w:pPr>
      <w:r>
        <w:t>A</w:t>
      </w:r>
      <w:r w:rsidR="001C6395">
        <w:t>r</w:t>
      </w:r>
      <w:r w:rsidR="001C758E">
        <w:t>ms</w:t>
      </w:r>
    </w:p>
    <w:p w:rsidR="001C758E" w:rsidRPr="001C758E" w:rsidRDefault="001C758E" w:rsidP="001C758E">
      <w:pPr>
        <w:pStyle w:val="Level2IX"/>
      </w:pPr>
      <w:r>
        <w:t xml:space="preserve">in </w:t>
      </w:r>
      <w:r w:rsidRPr="001C758E">
        <w:rPr>
          <w:rStyle w:val="Literal"/>
        </w:rPr>
        <w:t>if</w:t>
      </w:r>
      <w:r>
        <w:t xml:space="preserve"> expressions, 49</w:t>
      </w:r>
    </w:p>
    <w:p w:rsidR="009A0118" w:rsidRDefault="001C6395" w:rsidP="001C758E">
      <w:pPr>
        <w:pStyle w:val="Level2IX"/>
      </w:pPr>
      <w:r>
        <w:t>in</w:t>
      </w:r>
      <w:r w:rsidR="009A0118">
        <w:t xml:space="preserve"> </w:t>
      </w:r>
      <w:r w:rsidR="009A0118" w:rsidRPr="009A0118">
        <w:rPr>
          <w:rStyle w:val="Literal"/>
        </w:rPr>
        <w:t>match</w:t>
      </w:r>
      <w:r w:rsidR="009A0118">
        <w:t xml:space="preserve"> expression</w:t>
      </w:r>
      <w:r>
        <w:t>s</w:t>
      </w:r>
      <w:r w:rsidR="009A0118">
        <w:t>, 24</w:t>
      </w:r>
    </w:p>
    <w:p w:rsidR="00CE0B2A" w:rsidRDefault="00CE0B2A" w:rsidP="00CA121B">
      <w:pPr>
        <w:pStyle w:val="Level1IX"/>
      </w:pPr>
      <w:r>
        <w:t>Array data type, 40</w:t>
      </w:r>
      <w:r w:rsidRPr="00AF17CB">
        <w:t>–</w:t>
      </w:r>
      <w:r>
        <w:t>42</w:t>
      </w:r>
    </w:p>
    <w:p w:rsidR="00E547D9" w:rsidRDefault="00D85FCE" w:rsidP="00E547D9">
      <w:pPr>
        <w:pStyle w:val="Level2IX"/>
      </w:pPr>
      <w:r>
        <w:t>invalid element access, 41</w:t>
      </w:r>
      <w:r w:rsidR="00A1729C" w:rsidRPr="00AF17CB">
        <w:t>–</w:t>
      </w:r>
      <w:r w:rsidR="00A1729C">
        <w:t>42</w:t>
      </w:r>
    </w:p>
    <w:p w:rsidR="005767D6" w:rsidRDefault="005767D6" w:rsidP="00E547D9">
      <w:pPr>
        <w:pStyle w:val="Level2IX"/>
      </w:pPr>
      <w:r>
        <w:t>iterating over elements of, 54</w:t>
      </w:r>
      <w:r w:rsidRPr="00AF17CB">
        <w:t>–</w:t>
      </w:r>
      <w:r>
        <w:t>55</w:t>
      </w:r>
    </w:p>
    <w:p w:rsidR="004264A1" w:rsidRPr="00E547D9" w:rsidRDefault="004264A1" w:rsidP="00E547D9">
      <w:pPr>
        <w:pStyle w:val="Level2IX"/>
      </w:pPr>
      <w:r>
        <w:t>slices of, 78</w:t>
      </w:r>
      <w:r w:rsidRPr="00AF17CB">
        <w:t>–</w:t>
      </w:r>
      <w:r>
        <w:t>79</w:t>
      </w:r>
    </w:p>
    <w:p w:rsidR="00CB6766" w:rsidRDefault="00CB6766" w:rsidP="00CB6766">
      <w:pPr>
        <w:pStyle w:val="Level1IX"/>
      </w:pPr>
      <w:r>
        <w:t>Arrow (</w:t>
      </w:r>
      <w:r w:rsidRPr="00547A09">
        <w:rPr>
          <w:rStyle w:val="Literal"/>
        </w:rPr>
        <w:t>-&gt;</w:t>
      </w:r>
      <w:r>
        <w:t>), for function return values, 46</w:t>
      </w:r>
      <w:r w:rsidRPr="00AF17CB">
        <w:t>–</w:t>
      </w:r>
      <w:r>
        <w:t>47</w:t>
      </w:r>
    </w:p>
    <w:p w:rsidR="000B4115" w:rsidRDefault="000B4115" w:rsidP="00CB6766">
      <w:pPr>
        <w:pStyle w:val="Level1IX"/>
      </w:pPr>
      <w:proofErr w:type="spellStart"/>
      <w:r w:rsidRPr="000B4115">
        <w:rPr>
          <w:rStyle w:val="Literal"/>
        </w:rPr>
        <w:t>as_bytes</w:t>
      </w:r>
      <w:proofErr w:type="spellEnd"/>
      <w:r w:rsidR="00E44092">
        <w:t xml:space="preserve"> method,</w:t>
      </w:r>
      <w:r>
        <w:t xml:space="preserve"> on </w:t>
      </w:r>
      <w:r w:rsidRPr="000B4115">
        <w:rPr>
          <w:rStyle w:val="Literal"/>
        </w:rPr>
        <w:t>String</w:t>
      </w:r>
      <w:r>
        <w:t xml:space="preserve">, </w:t>
      </w:r>
      <w:r w:rsidR="002C33E7">
        <w:t>73</w:t>
      </w:r>
      <w:r w:rsidR="002C33E7" w:rsidRPr="00AF17CB">
        <w:t>–</w:t>
      </w:r>
      <w:r>
        <w:t>74</w:t>
      </w:r>
    </w:p>
    <w:p w:rsidR="002E086C" w:rsidRDefault="00105478" w:rsidP="00CA121B">
      <w:pPr>
        <w:pStyle w:val="Level1IX"/>
      </w:pPr>
      <w:r>
        <w:t>A</w:t>
      </w:r>
      <w:r w:rsidR="00CA121B">
        <w:t>ssociated function</w:t>
      </w:r>
      <w:r w:rsidR="00780AA8">
        <w:t>, implemented on a type, 16</w:t>
      </w:r>
    </w:p>
    <w:p w:rsidR="00AE414E" w:rsidRPr="00CA121B" w:rsidRDefault="00AE414E" w:rsidP="00AE414E">
      <w:pPr>
        <w:pStyle w:val="Level1IX"/>
      </w:pPr>
      <w:r>
        <w:t>A</w:t>
      </w:r>
      <w:r w:rsidRPr="00AE414E">
        <w:t>sterisk (</w:t>
      </w:r>
      <w:r>
        <w:rPr>
          <w:rStyle w:val="Literal"/>
        </w:rPr>
        <w:t>*</w:t>
      </w:r>
      <w:r w:rsidRPr="00AE414E">
        <w:t>), for dereferencing, 68</w:t>
      </w:r>
    </w:p>
    <w:p w:rsidR="00CA121B" w:rsidRDefault="00CA121B">
      <w:pPr>
        <w:pStyle w:val="GroupTitlesIX"/>
      </w:pPr>
    </w:p>
    <w:p w:rsidR="001664F2" w:rsidRDefault="001664F2">
      <w:pPr>
        <w:pStyle w:val="GroupTitlesIX"/>
      </w:pPr>
      <w:r>
        <w:t>B</w:t>
      </w:r>
    </w:p>
    <w:p w:rsidR="002E086C" w:rsidRDefault="00E6614B" w:rsidP="00E6614B">
      <w:pPr>
        <w:pStyle w:val="Level1IX"/>
      </w:pPr>
      <w:r>
        <w:t>Binary crate, for creating an executable, 19</w:t>
      </w:r>
    </w:p>
    <w:p w:rsidR="00A768F9" w:rsidRDefault="00A768F9" w:rsidP="00E6614B">
      <w:pPr>
        <w:pStyle w:val="Level1IX"/>
      </w:pPr>
      <w:r>
        <w:t>Boolean data type, 39</w:t>
      </w:r>
    </w:p>
    <w:p w:rsidR="000259BD" w:rsidRDefault="000259BD" w:rsidP="000259BD">
      <w:pPr>
        <w:pStyle w:val="Level2IX"/>
      </w:pPr>
      <w:r>
        <w:t xml:space="preserve">in </w:t>
      </w:r>
      <w:r w:rsidRPr="000259BD">
        <w:rPr>
          <w:rStyle w:val="Literal"/>
        </w:rPr>
        <w:t>if</w:t>
      </w:r>
      <w:r>
        <w:t xml:space="preserve"> expressions, 50</w:t>
      </w:r>
    </w:p>
    <w:p w:rsidR="00C61BED" w:rsidRPr="00C61BED" w:rsidRDefault="00C61BED" w:rsidP="00C61BED">
      <w:pPr>
        <w:pStyle w:val="Level1IX"/>
      </w:pPr>
      <w:r>
        <w:t>Borrowing, and references, 68</w:t>
      </w:r>
      <w:r w:rsidRPr="00AF17CB">
        <w:t>–</w:t>
      </w:r>
      <w:r>
        <w:t>73</w:t>
      </w:r>
    </w:p>
    <w:p w:rsidR="00FD01E8" w:rsidRDefault="00FD01E8" w:rsidP="00E6614B">
      <w:pPr>
        <w:pStyle w:val="Level1IX"/>
      </w:pPr>
      <w:r w:rsidRPr="00FD01E8">
        <w:rPr>
          <w:rStyle w:val="Literal"/>
        </w:rPr>
        <w:t>break</w:t>
      </w:r>
      <w:r>
        <w:t xml:space="preserve"> keyword, exiting a loop with, 27</w:t>
      </w:r>
      <w:r w:rsidRPr="00AF17CB">
        <w:t>–</w:t>
      </w:r>
      <w:r>
        <w:t>28</w:t>
      </w:r>
    </w:p>
    <w:p w:rsidR="00CC7E8A" w:rsidRPr="00CC7E8A" w:rsidRDefault="00CC7E8A" w:rsidP="00CC7E8A">
      <w:pPr>
        <w:pStyle w:val="Level1IX"/>
      </w:pPr>
      <w:r w:rsidRPr="00CC7E8A">
        <w:t xml:space="preserve">Byte literal syntax, </w:t>
      </w:r>
      <w:r>
        <w:t xml:space="preserve">37, </w:t>
      </w:r>
      <w:r w:rsidRPr="00CC7E8A">
        <w:t>74</w:t>
      </w:r>
    </w:p>
    <w:p w:rsidR="00E6614B" w:rsidRDefault="00E6614B">
      <w:pPr>
        <w:pStyle w:val="GroupTitlesIX"/>
      </w:pPr>
    </w:p>
    <w:p w:rsidR="001664F2" w:rsidRDefault="001664F2">
      <w:pPr>
        <w:pStyle w:val="GroupTitlesIX"/>
      </w:pPr>
      <w:r>
        <w:lastRenderedPageBreak/>
        <w:t>C</w:t>
      </w:r>
    </w:p>
    <w:p w:rsidR="008B5C74" w:rsidRDefault="008B5C74" w:rsidP="008B5C74">
      <w:pPr>
        <w:pStyle w:val="Level1IX"/>
      </w:pPr>
      <w:r>
        <w:t xml:space="preserve">Cargo </w:t>
      </w:r>
    </w:p>
    <w:p w:rsidR="008B5C74" w:rsidRDefault="008B5C74" w:rsidP="008B5C74">
      <w:pPr>
        <w:pStyle w:val="Level2IX"/>
      </w:pPr>
      <w:r>
        <w:t>commands</w:t>
      </w:r>
    </w:p>
    <w:p w:rsidR="008F5A58" w:rsidRPr="008F5A58" w:rsidRDefault="008F5A58" w:rsidP="008F5A58">
      <w:pPr>
        <w:pStyle w:val="Level3IX"/>
      </w:pPr>
      <w:r w:rsidRPr="008F5A58">
        <w:rPr>
          <w:rStyle w:val="Literal"/>
        </w:rPr>
        <w:t>doc</w:t>
      </w:r>
      <w:r>
        <w:t>, 22</w:t>
      </w:r>
    </w:p>
    <w:p w:rsidR="00B002AD" w:rsidRDefault="008B5C74" w:rsidP="00B002AD">
      <w:pPr>
        <w:pStyle w:val="Level3IX"/>
      </w:pPr>
      <w:r w:rsidRPr="008B5C74">
        <w:rPr>
          <w:rStyle w:val="Literal"/>
        </w:rPr>
        <w:t>new</w:t>
      </w:r>
      <w:r>
        <w:t>, 14</w:t>
      </w:r>
    </w:p>
    <w:p w:rsidR="00770A5A" w:rsidRPr="00770A5A" w:rsidRDefault="00770A5A" w:rsidP="00770A5A">
      <w:pPr>
        <w:pStyle w:val="Level3IX"/>
      </w:pPr>
      <w:r w:rsidRPr="00770A5A">
        <w:rPr>
          <w:rStyle w:val="Literal"/>
        </w:rPr>
        <w:t>update</w:t>
      </w:r>
      <w:r>
        <w:t>, 21</w:t>
      </w:r>
    </w:p>
    <w:p w:rsidR="00BD6601" w:rsidRDefault="000077D5" w:rsidP="00CF3770">
      <w:pPr>
        <w:pStyle w:val="Level1IX"/>
      </w:pPr>
      <w:proofErr w:type="spellStart"/>
      <w:r w:rsidRPr="000077D5">
        <w:rPr>
          <w:rStyle w:val="EmphasisItalic"/>
        </w:rPr>
        <w:t>Cargo.toml</w:t>
      </w:r>
      <w:proofErr w:type="spellEnd"/>
    </w:p>
    <w:p w:rsidR="001231A3" w:rsidRDefault="000077D5" w:rsidP="00BD6601">
      <w:pPr>
        <w:pStyle w:val="Level2IX"/>
      </w:pPr>
      <w:r w:rsidRPr="000077D5">
        <w:rPr>
          <w:rStyle w:val="Literal"/>
        </w:rPr>
        <w:t>dependencies</w:t>
      </w:r>
      <w:r>
        <w:t xml:space="preserve"> section in, 19</w:t>
      </w:r>
    </w:p>
    <w:p w:rsidR="00BD6601" w:rsidRPr="00BD6601" w:rsidRDefault="00BD6601" w:rsidP="00BD6601">
      <w:pPr>
        <w:pStyle w:val="Level2IX"/>
        <w:rPr>
          <w:rStyle w:val="EmphasisItalic"/>
          <w:i w:val="0"/>
          <w:iCs w:val="0"/>
          <w:color w:val="auto"/>
        </w:rPr>
      </w:pPr>
      <w:r>
        <w:rPr>
          <w:rStyle w:val="EmphasisItalic"/>
          <w:i w:val="0"/>
          <w:iCs w:val="0"/>
          <w:color w:val="auto"/>
        </w:rPr>
        <w:t>updating crate versions in, 21</w:t>
      </w:r>
    </w:p>
    <w:p w:rsidR="00CF3770" w:rsidRDefault="00CF3770" w:rsidP="00CF3770">
      <w:pPr>
        <w:pStyle w:val="Level1IX"/>
      </w:pPr>
      <w:proofErr w:type="spellStart"/>
      <w:r w:rsidRPr="00CF3770">
        <w:rPr>
          <w:rStyle w:val="EmphasisItalic"/>
        </w:rPr>
        <w:t>Cargo.lock</w:t>
      </w:r>
      <w:proofErr w:type="spellEnd"/>
      <w:r>
        <w:t>, ensuring reproducible builds with, 20</w:t>
      </w:r>
      <w:r w:rsidR="003E694A" w:rsidRPr="00AF17CB">
        <w:t>–</w:t>
      </w:r>
      <w:r w:rsidR="003E694A">
        <w:t>21</w:t>
      </w:r>
    </w:p>
    <w:p w:rsidR="00D6459E" w:rsidRDefault="00D6459E" w:rsidP="00D6459E">
      <w:pPr>
        <w:pStyle w:val="Level1IX"/>
      </w:pPr>
      <w:r>
        <w:t>Character data type, 39</w:t>
      </w:r>
    </w:p>
    <w:p w:rsidR="00F22922" w:rsidRPr="00D6459E" w:rsidRDefault="00F22922" w:rsidP="00D6459E">
      <w:pPr>
        <w:pStyle w:val="Level1IX"/>
      </w:pPr>
      <w:r w:rsidRPr="00F22922">
        <w:rPr>
          <w:rStyle w:val="Literal"/>
        </w:rPr>
        <w:t>clone</w:t>
      </w:r>
      <w:r>
        <w:t xml:space="preserve"> method, creating deep copies with, 65</w:t>
      </w:r>
    </w:p>
    <w:p w:rsidR="00DB09D3" w:rsidRDefault="00DB09D3" w:rsidP="00DB09D3">
      <w:pPr>
        <w:pStyle w:val="Level1IX"/>
      </w:pPr>
      <w:proofErr w:type="spellStart"/>
      <w:r w:rsidRPr="001A10AC">
        <w:rPr>
          <w:rStyle w:val="Literal"/>
        </w:rPr>
        <w:t>cmp</w:t>
      </w:r>
      <w:proofErr w:type="spellEnd"/>
      <w:r>
        <w:t xml:space="preserve"> method, comparing with, </w:t>
      </w:r>
      <w:r w:rsidR="001A10AC">
        <w:t>24</w:t>
      </w:r>
    </w:p>
    <w:p w:rsidR="00154D9C" w:rsidRPr="00154D9C" w:rsidRDefault="00154D9C" w:rsidP="00154D9C">
      <w:pPr>
        <w:pStyle w:val="Level1IX"/>
      </w:pPr>
      <w:r>
        <w:t>Comments, 48</w:t>
      </w:r>
    </w:p>
    <w:p w:rsidR="00DA23DA" w:rsidRPr="00DA23DA" w:rsidRDefault="00DA23DA" w:rsidP="00DA23DA">
      <w:pPr>
        <w:pStyle w:val="Level1IX"/>
      </w:pPr>
      <w:r>
        <w:t>Compound data types, 39</w:t>
      </w:r>
      <w:r w:rsidRPr="00AF17CB">
        <w:t>–</w:t>
      </w:r>
      <w:r>
        <w:t>42</w:t>
      </w:r>
    </w:p>
    <w:p w:rsidR="00B833E5" w:rsidRPr="00B833E5" w:rsidRDefault="00B833E5" w:rsidP="00B833E5">
      <w:pPr>
        <w:pStyle w:val="Level1IX"/>
      </w:pPr>
      <w:r>
        <w:t>Constants, vs. variables, 34</w:t>
      </w:r>
    </w:p>
    <w:p w:rsidR="000D73B7" w:rsidRDefault="000D73B7" w:rsidP="000D73B7">
      <w:pPr>
        <w:pStyle w:val="Level1IX"/>
      </w:pPr>
      <w:r w:rsidRPr="000D73B7">
        <w:rPr>
          <w:rStyle w:val="Literal"/>
        </w:rPr>
        <w:t>continue</w:t>
      </w:r>
      <w:r>
        <w:t xml:space="preserve"> keyword, going to the next iteration of a loop with, 28</w:t>
      </w:r>
      <w:r w:rsidRPr="00AF17CB">
        <w:t>–</w:t>
      </w:r>
      <w:r>
        <w:t>29</w:t>
      </w:r>
    </w:p>
    <w:p w:rsidR="00154D9C" w:rsidRDefault="00154D9C" w:rsidP="00154D9C">
      <w:pPr>
        <w:pStyle w:val="Level1IX"/>
      </w:pPr>
      <w:r>
        <w:t>Control flow, 48</w:t>
      </w:r>
      <w:r w:rsidRPr="00AF17CB">
        <w:t>–</w:t>
      </w:r>
      <w:r>
        <w:t>55</w:t>
      </w:r>
    </w:p>
    <w:p w:rsidR="00E56529" w:rsidRPr="00154D9C" w:rsidRDefault="00E56529" w:rsidP="00154D9C">
      <w:pPr>
        <w:pStyle w:val="Level1IX"/>
      </w:pPr>
      <w:r w:rsidRPr="00E56529">
        <w:rPr>
          <w:rStyle w:val="Literal"/>
        </w:rPr>
        <w:t>Copy</w:t>
      </w:r>
      <w:r>
        <w:t xml:space="preserve"> trait, for stack-only data, 65</w:t>
      </w:r>
    </w:p>
    <w:p w:rsidR="00F3741B" w:rsidRPr="006B0317" w:rsidRDefault="006B0317" w:rsidP="006B0317">
      <w:pPr>
        <w:pStyle w:val="Level1IX"/>
      </w:pPr>
      <w:r w:rsidRPr="006B0317">
        <w:rPr>
          <w:rStyle w:val="Keycap"/>
        </w:rPr>
        <w:t>ctrl-c</w:t>
      </w:r>
      <w:r>
        <w:t>, halting a program with, 27</w:t>
      </w:r>
      <w:r w:rsidR="00784C3F">
        <w:t>, 53</w:t>
      </w:r>
    </w:p>
    <w:p w:rsidR="00AA67C0" w:rsidRDefault="00B002AD" w:rsidP="00B002AD">
      <w:pPr>
        <w:pStyle w:val="Level1IX"/>
      </w:pPr>
      <w:r>
        <w:t>Curly brackets (</w:t>
      </w:r>
      <w:r w:rsidRPr="00547A09">
        <w:rPr>
          <w:rStyle w:val="Literal"/>
        </w:rPr>
        <w:t>{}</w:t>
      </w:r>
      <w:r w:rsidR="00AA67C0">
        <w:t>)</w:t>
      </w:r>
    </w:p>
    <w:p w:rsidR="006E4F74" w:rsidRDefault="006E4F74" w:rsidP="006E4F74">
      <w:pPr>
        <w:pStyle w:val="Level2IX"/>
      </w:pPr>
      <w:r>
        <w:t>creating new scopes with, 45</w:t>
      </w:r>
      <w:r w:rsidR="00FD16BE">
        <w:t>, 71</w:t>
      </w:r>
    </w:p>
    <w:p w:rsidR="00B002AD" w:rsidRDefault="00B002AD" w:rsidP="00AA67C0">
      <w:pPr>
        <w:pStyle w:val="Level2IX"/>
      </w:pPr>
      <w:r>
        <w:t>for function bodies, 15</w:t>
      </w:r>
    </w:p>
    <w:p w:rsidR="00AA67C0" w:rsidRPr="003C7244" w:rsidRDefault="00AA67C0" w:rsidP="00AA67C0">
      <w:pPr>
        <w:pStyle w:val="Level2IX"/>
      </w:pPr>
      <w:r>
        <w:t xml:space="preserve">as placeholders in the </w:t>
      </w:r>
      <w:proofErr w:type="spellStart"/>
      <w:r w:rsidRPr="00AA67C0">
        <w:rPr>
          <w:rStyle w:val="Literal"/>
        </w:rPr>
        <w:t>println</w:t>
      </w:r>
      <w:proofErr w:type="spellEnd"/>
      <w:r w:rsidRPr="00AA67C0">
        <w:rPr>
          <w:rStyle w:val="Literal"/>
        </w:rPr>
        <w:t>!</w:t>
      </w:r>
      <w:r>
        <w:t xml:space="preserve"> macro, 18</w:t>
      </w:r>
    </w:p>
    <w:p w:rsidR="002E086C" w:rsidRDefault="002E086C">
      <w:pPr>
        <w:pStyle w:val="GroupTitlesIX"/>
      </w:pPr>
    </w:p>
    <w:p w:rsidR="001664F2" w:rsidRDefault="001664F2">
      <w:pPr>
        <w:pStyle w:val="GroupTitlesIX"/>
      </w:pPr>
      <w:r>
        <w:t>D</w:t>
      </w:r>
    </w:p>
    <w:p w:rsidR="0016646B" w:rsidRDefault="0016646B" w:rsidP="0016646B">
      <w:pPr>
        <w:pStyle w:val="Level1IX"/>
      </w:pPr>
      <w:r>
        <w:t>Dangling pointer, 72</w:t>
      </w:r>
    </w:p>
    <w:p w:rsidR="0016646B" w:rsidRDefault="0016646B" w:rsidP="0016646B">
      <w:pPr>
        <w:pStyle w:val="Level1IX"/>
      </w:pPr>
      <w:r>
        <w:t>Dangling reference, 72</w:t>
      </w:r>
      <w:r w:rsidRPr="00AF17CB">
        <w:t>–</w:t>
      </w:r>
      <w:r>
        <w:t>73</w:t>
      </w:r>
    </w:p>
    <w:p w:rsidR="00100759" w:rsidRDefault="00100759" w:rsidP="000F78F0">
      <w:pPr>
        <w:pStyle w:val="Level1IX"/>
      </w:pPr>
      <w:r>
        <w:t>Data race, 70</w:t>
      </w:r>
      <w:r w:rsidRPr="00AF17CB">
        <w:t>–</w:t>
      </w:r>
      <w:r>
        <w:t>71</w:t>
      </w:r>
    </w:p>
    <w:p w:rsidR="004D06C5" w:rsidRDefault="004D06C5" w:rsidP="000F78F0">
      <w:pPr>
        <w:pStyle w:val="Level1IX"/>
      </w:pPr>
      <w:r>
        <w:t>Data types, 36</w:t>
      </w:r>
      <w:r w:rsidRPr="00AF17CB">
        <w:t>–</w:t>
      </w:r>
      <w:r>
        <w:t>42</w:t>
      </w:r>
    </w:p>
    <w:p w:rsidR="00B421FB" w:rsidRDefault="00B421FB" w:rsidP="00B421FB">
      <w:pPr>
        <w:pStyle w:val="Level2IX"/>
      </w:pPr>
      <w:r>
        <w:t>annotation of, 25, 36</w:t>
      </w:r>
    </w:p>
    <w:p w:rsidR="00006109" w:rsidRDefault="00006109" w:rsidP="00B421FB">
      <w:pPr>
        <w:pStyle w:val="Level2IX"/>
      </w:pPr>
      <w:r>
        <w:t>compound, 39</w:t>
      </w:r>
      <w:r w:rsidRPr="00AF17CB">
        <w:t>–</w:t>
      </w:r>
      <w:r>
        <w:t>42</w:t>
      </w:r>
    </w:p>
    <w:p w:rsidR="00A67A81" w:rsidRDefault="00A67A81" w:rsidP="00B421FB">
      <w:pPr>
        <w:pStyle w:val="Level2IX"/>
      </w:pPr>
      <w:r>
        <w:t>scalar, 36</w:t>
      </w:r>
      <w:r w:rsidRPr="00AF17CB">
        <w:t>–</w:t>
      </w:r>
      <w:r>
        <w:t>39</w:t>
      </w:r>
    </w:p>
    <w:p w:rsidR="00FD2DD3" w:rsidRDefault="00FD2DD3" w:rsidP="00FD2DD3">
      <w:pPr>
        <w:pStyle w:val="Level1IX"/>
      </w:pPr>
      <w:r>
        <w:t>Deep copy</w:t>
      </w:r>
    </w:p>
    <w:p w:rsidR="00FD2DD3" w:rsidRDefault="00FD2DD3" w:rsidP="00FD2DD3">
      <w:pPr>
        <w:pStyle w:val="Level2IX"/>
      </w:pPr>
      <w:r>
        <w:t>never made automatically, 64</w:t>
      </w:r>
    </w:p>
    <w:p w:rsidR="00FD2DD3" w:rsidRPr="00FD2DD3" w:rsidRDefault="00FD2DD3" w:rsidP="00FD2DD3">
      <w:pPr>
        <w:pStyle w:val="Level2IX"/>
      </w:pPr>
      <w:r>
        <w:t xml:space="preserve">similar to </w:t>
      </w:r>
      <w:r w:rsidRPr="00FD2DD3">
        <w:rPr>
          <w:rStyle w:val="Literal"/>
        </w:rPr>
        <w:t>clone</w:t>
      </w:r>
      <w:r>
        <w:t>, 65</w:t>
      </w:r>
    </w:p>
    <w:p w:rsidR="000F78F0" w:rsidRDefault="000F78F0" w:rsidP="000F78F0">
      <w:pPr>
        <w:pStyle w:val="Level1IX"/>
      </w:pPr>
      <w:r>
        <w:t>Dependency, using a crate as, 19</w:t>
      </w:r>
    </w:p>
    <w:p w:rsidR="006910FF" w:rsidRDefault="006910FF" w:rsidP="000F78F0">
      <w:pPr>
        <w:pStyle w:val="Level1IX"/>
      </w:pPr>
      <w:r w:rsidRPr="006910FF">
        <w:rPr>
          <w:rStyle w:val="Literal"/>
        </w:rPr>
        <w:t>dependencies</w:t>
      </w:r>
      <w:r>
        <w:t xml:space="preserve">, section in </w:t>
      </w:r>
      <w:proofErr w:type="spellStart"/>
      <w:r w:rsidRPr="006910FF">
        <w:rPr>
          <w:rStyle w:val="EmphasisItalic"/>
        </w:rPr>
        <w:t>Cargo.toml</w:t>
      </w:r>
      <w:proofErr w:type="spellEnd"/>
      <w:r>
        <w:t>, 19</w:t>
      </w:r>
    </w:p>
    <w:p w:rsidR="00F10D84" w:rsidRPr="00F10D84" w:rsidRDefault="00F10D84" w:rsidP="00F10D84">
      <w:pPr>
        <w:pStyle w:val="Level1IX"/>
      </w:pPr>
      <w:proofErr w:type="spellStart"/>
      <w:r>
        <w:t>Destructuring</w:t>
      </w:r>
      <w:proofErr w:type="spellEnd"/>
      <w:r>
        <w:t>, of tuples, 40</w:t>
      </w:r>
    </w:p>
    <w:p w:rsidR="00FC4598" w:rsidRPr="00FC4598" w:rsidRDefault="00FC4598" w:rsidP="00FC4598">
      <w:pPr>
        <w:pStyle w:val="Level1IX"/>
      </w:pPr>
      <w:r>
        <w:t>Division, of number types, 38</w:t>
      </w:r>
    </w:p>
    <w:p w:rsidR="00800DAB" w:rsidRDefault="00800DAB" w:rsidP="00800DAB">
      <w:pPr>
        <w:pStyle w:val="Level1IX"/>
      </w:pPr>
      <w:r>
        <w:t>Documentation, viewing a crate’s, 22</w:t>
      </w:r>
    </w:p>
    <w:p w:rsidR="00BD5FB4" w:rsidRDefault="00BD5FB4" w:rsidP="00800DAB">
      <w:pPr>
        <w:pStyle w:val="Level1IX"/>
      </w:pPr>
      <w:r>
        <w:t>Double free error, 63</w:t>
      </w:r>
    </w:p>
    <w:p w:rsidR="00D34735" w:rsidRDefault="00D34735" w:rsidP="00D34735">
      <w:pPr>
        <w:pStyle w:val="Level1IX"/>
      </w:pPr>
      <w:r>
        <w:t>Double quote (</w:t>
      </w:r>
      <w:r w:rsidRPr="00547A09">
        <w:rPr>
          <w:rStyle w:val="Literal"/>
        </w:rPr>
        <w:t>"</w:t>
      </w:r>
      <w:r>
        <w:t>), for strings, 39</w:t>
      </w:r>
    </w:p>
    <w:p w:rsidR="008D04C8" w:rsidRDefault="008D04C8" w:rsidP="00D34735">
      <w:pPr>
        <w:pStyle w:val="Level1IX"/>
      </w:pPr>
      <w:r w:rsidRPr="008D04C8">
        <w:rPr>
          <w:rStyle w:val="Literal"/>
        </w:rPr>
        <w:t>drop</w:t>
      </w:r>
      <w:r>
        <w:t xml:space="preserve"> function, called when an owner goes out of scope, 62</w:t>
      </w:r>
    </w:p>
    <w:p w:rsidR="00193873" w:rsidRPr="00800DAB" w:rsidRDefault="00193873" w:rsidP="00D34735">
      <w:pPr>
        <w:pStyle w:val="Level1IX"/>
      </w:pPr>
      <w:r>
        <w:rPr>
          <w:rStyle w:val="Literal"/>
        </w:rPr>
        <w:t>Drop</w:t>
      </w:r>
      <w:r w:rsidRPr="00193873">
        <w:t xml:space="preserve"> trait, incompatible with </w:t>
      </w:r>
      <w:r>
        <w:rPr>
          <w:rStyle w:val="Literal"/>
        </w:rPr>
        <w:t>Copy</w:t>
      </w:r>
      <w:r w:rsidRPr="00193873">
        <w:t xml:space="preserve"> trait, 65</w:t>
      </w:r>
    </w:p>
    <w:p w:rsidR="002E086C" w:rsidRDefault="002E086C">
      <w:pPr>
        <w:pStyle w:val="GroupTitlesIX"/>
      </w:pPr>
    </w:p>
    <w:p w:rsidR="0049291C" w:rsidRPr="0049291C" w:rsidRDefault="001664F2" w:rsidP="0049291C">
      <w:pPr>
        <w:pStyle w:val="GroupTitlesIX"/>
        <w:rPr>
          <w:rStyle w:val="Literal"/>
          <w:rFonts w:ascii="Times New Roman" w:hAnsi="Times New Roman" w:cs="Times New Roman"/>
          <w:color w:val="auto"/>
          <w:sz w:val="24"/>
          <w:szCs w:val="24"/>
        </w:rPr>
      </w:pPr>
      <w:r>
        <w:lastRenderedPageBreak/>
        <w:t>E</w:t>
      </w:r>
    </w:p>
    <w:p w:rsidR="00F61322" w:rsidRPr="00F61322" w:rsidRDefault="00F61322" w:rsidP="00F61322">
      <w:pPr>
        <w:pStyle w:val="Level1IX"/>
        <w:rPr>
          <w:rStyle w:val="Literal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Literal"/>
        </w:rPr>
        <w:t>else if</w:t>
      </w:r>
      <w:r w:rsidR="0015580A">
        <w:t xml:space="preserve"> expression,</w:t>
      </w:r>
      <w:r w:rsidRPr="00F61322">
        <w:t xml:space="preserve"> for control flow, 50</w:t>
      </w:r>
      <w:r w:rsidR="0029574A" w:rsidRPr="00AF17CB">
        <w:t>–</w:t>
      </w:r>
      <w:r w:rsidRPr="00F61322">
        <w:t>51</w:t>
      </w:r>
    </w:p>
    <w:p w:rsidR="0049291C" w:rsidRDefault="0049291C" w:rsidP="00F61322">
      <w:pPr>
        <w:pStyle w:val="Level1IX"/>
      </w:pPr>
      <w:r>
        <w:rPr>
          <w:rStyle w:val="Literal"/>
        </w:rPr>
        <w:t>else</w:t>
      </w:r>
      <w:r w:rsidRPr="0049291C">
        <w:t xml:space="preserve"> keyword, for control flow, </w:t>
      </w:r>
      <w:r>
        <w:t>49</w:t>
      </w:r>
    </w:p>
    <w:p w:rsidR="00C6518A" w:rsidRDefault="00E44092" w:rsidP="00F61322">
      <w:pPr>
        <w:pStyle w:val="Level1IX"/>
        <w:rPr>
          <w:rStyle w:val="Literal"/>
        </w:rPr>
      </w:pPr>
      <w:r>
        <w:rPr>
          <w:rStyle w:val="Literal"/>
        </w:rPr>
        <w:t>enumerate</w:t>
      </w:r>
      <w:r w:rsidRPr="00E44092">
        <w:t xml:space="preserve"> method</w:t>
      </w:r>
      <w:r>
        <w:t>,</w:t>
      </w:r>
      <w:r w:rsidRPr="00E44092">
        <w:t xml:space="preserve"> on </w:t>
      </w:r>
      <w:r>
        <w:rPr>
          <w:rStyle w:val="Literal"/>
        </w:rPr>
        <w:t>Iterator</w:t>
      </w:r>
      <w:r w:rsidRPr="00E44092">
        <w:t>, 74</w:t>
      </w:r>
    </w:p>
    <w:p w:rsidR="00CD304D" w:rsidRDefault="00CD304D" w:rsidP="00F61322">
      <w:pPr>
        <w:pStyle w:val="Level1IX"/>
      </w:pPr>
      <w:r w:rsidRPr="00CD304D">
        <w:rPr>
          <w:rStyle w:val="Literal"/>
        </w:rPr>
        <w:t>expect</w:t>
      </w:r>
      <w:r>
        <w:t xml:space="preserve"> method</w:t>
      </w:r>
      <w:r w:rsidR="00E44092">
        <w:t>,</w:t>
      </w:r>
      <w:r>
        <w:t xml:space="preserve"> on </w:t>
      </w:r>
      <w:r w:rsidRPr="00CD304D">
        <w:rPr>
          <w:rStyle w:val="Literal"/>
        </w:rPr>
        <w:t>Result</w:t>
      </w:r>
      <w:r>
        <w:t>, 17</w:t>
      </w:r>
      <w:r w:rsidR="003F17D8" w:rsidRPr="00AF17CB">
        <w:t>–</w:t>
      </w:r>
      <w:r w:rsidR="003F17D8">
        <w:t>18</w:t>
      </w:r>
      <w:r w:rsidR="002B6128">
        <w:t>, 26</w:t>
      </w:r>
    </w:p>
    <w:p w:rsidR="002E3E57" w:rsidRPr="002E3E57" w:rsidRDefault="002E3E57" w:rsidP="002E3E57">
      <w:pPr>
        <w:pStyle w:val="Level1IX"/>
      </w:pPr>
      <w:r>
        <w:t>Expressions, vs. statements, 44</w:t>
      </w:r>
      <w:r w:rsidRPr="00AF17CB">
        <w:t>–</w:t>
      </w:r>
      <w:r>
        <w:t>46</w:t>
      </w:r>
    </w:p>
    <w:p w:rsidR="004F10BD" w:rsidRPr="004F10BD" w:rsidRDefault="004F10BD" w:rsidP="004F10BD">
      <w:pPr>
        <w:pStyle w:val="Level1IX"/>
      </w:pPr>
      <w:r w:rsidRPr="004F10BD">
        <w:rPr>
          <w:rStyle w:val="Literal"/>
        </w:rPr>
        <w:t>extern crate</w:t>
      </w:r>
      <w:r>
        <w:t>, for using an external dependency, 21</w:t>
      </w:r>
      <w:r w:rsidRPr="00AF17CB">
        <w:t>–</w:t>
      </w:r>
      <w:r>
        <w:t>22</w:t>
      </w:r>
    </w:p>
    <w:p w:rsidR="002E086C" w:rsidRDefault="002E086C">
      <w:pPr>
        <w:pStyle w:val="GroupTitlesIX"/>
      </w:pPr>
    </w:p>
    <w:p w:rsidR="002B79BF" w:rsidRDefault="001664F2" w:rsidP="002B79BF">
      <w:pPr>
        <w:pStyle w:val="GroupTitlesIX"/>
      </w:pPr>
      <w:r>
        <w:t>F</w:t>
      </w:r>
    </w:p>
    <w:p w:rsidR="006A1047" w:rsidRDefault="002B79BF" w:rsidP="006A1047">
      <w:pPr>
        <w:pStyle w:val="Level1IX"/>
        <w:rPr>
          <w:rStyle w:val="Literal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Literal"/>
          <w:rFonts w:ascii="Times New Roman" w:hAnsi="Times New Roman" w:cs="Times New Roman"/>
          <w:color w:val="auto"/>
          <w:sz w:val="24"/>
          <w:szCs w:val="24"/>
        </w:rPr>
        <w:t>Floating-</w:t>
      </w:r>
      <w:r w:rsidRPr="002B79BF">
        <w:rPr>
          <w:rStyle w:val="Literal"/>
          <w:rFonts w:ascii="Times New Roman" w:hAnsi="Times New Roman" w:cs="Times New Roman"/>
          <w:color w:val="auto"/>
          <w:sz w:val="24"/>
          <w:szCs w:val="24"/>
        </w:rPr>
        <w:t>point</w:t>
      </w:r>
      <w:r>
        <w:rPr>
          <w:rStyle w:val="Literal"/>
          <w:rFonts w:ascii="Times New Roman" w:hAnsi="Times New Roman" w:cs="Times New Roman"/>
          <w:color w:val="auto"/>
          <w:sz w:val="24"/>
          <w:szCs w:val="24"/>
        </w:rPr>
        <w:t xml:space="preserve"> data types, 38</w:t>
      </w:r>
    </w:p>
    <w:p w:rsidR="006A1047" w:rsidRPr="006A1047" w:rsidRDefault="006A1047" w:rsidP="006A1047">
      <w:pPr>
        <w:pStyle w:val="Level2IX"/>
        <w:rPr>
          <w:rStyle w:val="Literal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Literal"/>
          <w:rFonts w:ascii="Times New Roman" w:hAnsi="Times New Roman" w:cs="Times New Roman"/>
          <w:color w:val="auto"/>
          <w:sz w:val="24"/>
          <w:szCs w:val="24"/>
        </w:rPr>
        <w:t>numeric operations with, 38</w:t>
      </w:r>
    </w:p>
    <w:p w:rsidR="00A85002" w:rsidRDefault="00A85002" w:rsidP="00A85002">
      <w:pPr>
        <w:pStyle w:val="Level1IX"/>
      </w:pPr>
      <w:proofErr w:type="spellStart"/>
      <w:r w:rsidRPr="00A85002">
        <w:rPr>
          <w:rStyle w:val="Literal"/>
        </w:rPr>
        <w:t>fn</w:t>
      </w:r>
      <w:proofErr w:type="spellEnd"/>
      <w:r>
        <w:t xml:space="preserve"> keyword, declaring a new function with, 15</w:t>
      </w:r>
    </w:p>
    <w:p w:rsidR="008D0188" w:rsidRDefault="008D0188" w:rsidP="008D0188">
      <w:pPr>
        <w:pStyle w:val="Level1IX"/>
        <w:rPr>
          <w:ins w:id="0" w:author="Carol Nichols" w:date="2018-04-29T15:15:00Z"/>
        </w:rPr>
      </w:pPr>
      <w:r w:rsidRPr="0039018E">
        <w:rPr>
          <w:rStyle w:val="Literal"/>
        </w:rPr>
        <w:t>for</w:t>
      </w:r>
      <w:r>
        <w:t xml:space="preserve"> loop, iterating over a collection with, 54</w:t>
      </w:r>
      <w:r w:rsidRPr="00AF17CB">
        <w:t>–</w:t>
      </w:r>
      <w:r>
        <w:t>55</w:t>
      </w:r>
    </w:p>
    <w:p w:rsidR="00D85942" w:rsidRPr="00D85942" w:rsidRDefault="00D85942" w:rsidP="00D85942">
      <w:pPr>
        <w:pStyle w:val="Level1IX"/>
        <w:rPr>
          <w:rPrChange w:id="1" w:author="Carol Nichols" w:date="2018-04-29T15:15:00Z">
            <w:rPr/>
          </w:rPrChange>
        </w:rPr>
        <w:pPrChange w:id="2" w:author="Carol Nichols" w:date="2018-04-29T15:15:00Z">
          <w:pPr>
            <w:pStyle w:val="Level1IX"/>
          </w:pPr>
        </w:pPrChange>
      </w:pPr>
      <w:ins w:id="3" w:author="Carol Nichols" w:date="2018-04-29T15:15:00Z">
        <w:r w:rsidRPr="005014D1">
          <w:rPr>
            <w:rStyle w:val="Literal"/>
          </w:rPr>
          <w:t>from</w:t>
        </w:r>
        <w:r>
          <w:t xml:space="preserve"> function</w:t>
        </w:r>
        <w:r>
          <w:t>,</w:t>
        </w:r>
        <w:r>
          <w:t xml:space="preserve"> on</w:t>
        </w:r>
        <w:r>
          <w:t xml:space="preserve"> </w:t>
        </w:r>
        <w:bookmarkStart w:id="4" w:name="_GoBack"/>
        <w:r w:rsidRPr="00D85942">
          <w:rPr>
            <w:rStyle w:val="Literal"/>
            <w:rPrChange w:id="5" w:author="Carol Nichols" w:date="2018-04-29T15:15:00Z">
              <w:rPr/>
            </w:rPrChange>
          </w:rPr>
          <w:t>String</w:t>
        </w:r>
        <w:bookmarkEnd w:id="4"/>
        <w:r>
          <w:t>, 60</w:t>
        </w:r>
        <w:r w:rsidRPr="00AF17CB">
          <w:t>–</w:t>
        </w:r>
        <w:r>
          <w:t>61</w:t>
        </w:r>
      </w:ins>
    </w:p>
    <w:p w:rsidR="00DD160D" w:rsidRDefault="00DD160D" w:rsidP="00DD160D">
      <w:pPr>
        <w:pStyle w:val="Level1IX"/>
      </w:pPr>
      <w:r>
        <w:t>Functions, 42</w:t>
      </w:r>
      <w:r w:rsidRPr="00AF17CB">
        <w:t>–</w:t>
      </w:r>
      <w:r>
        <w:t>47</w:t>
      </w:r>
    </w:p>
    <w:p w:rsidR="00942FFE" w:rsidRDefault="00942FFE" w:rsidP="00942FFE">
      <w:pPr>
        <w:pStyle w:val="Level2IX"/>
      </w:pPr>
      <w:r>
        <w:t>arguments to, 43</w:t>
      </w:r>
    </w:p>
    <w:p w:rsidR="00E5589B" w:rsidRPr="00942FFE" w:rsidRDefault="00E5589B" w:rsidP="00942FFE">
      <w:pPr>
        <w:pStyle w:val="Level2IX"/>
      </w:pPr>
      <w:r>
        <w:t>bodies, statements and expressions in, 44</w:t>
      </w:r>
      <w:r w:rsidR="001C10D1" w:rsidRPr="00AF17CB">
        <w:t>–</w:t>
      </w:r>
      <w:r w:rsidR="001C10D1">
        <w:t>46</w:t>
      </w:r>
    </w:p>
    <w:p w:rsidR="00942FFE" w:rsidRDefault="00C662F9" w:rsidP="00942FFE">
      <w:pPr>
        <w:pStyle w:val="Level2IX"/>
      </w:pPr>
      <w:r>
        <w:t>parameters of, 43</w:t>
      </w:r>
      <w:r w:rsidRPr="00AF17CB">
        <w:t>–</w:t>
      </w:r>
      <w:r>
        <w:t>44</w:t>
      </w:r>
    </w:p>
    <w:p w:rsidR="002B5B2A" w:rsidRDefault="002B5B2A" w:rsidP="00942FFE">
      <w:pPr>
        <w:pStyle w:val="Level2IX"/>
      </w:pPr>
      <w:r>
        <w:t>returning early from, 46</w:t>
      </w:r>
    </w:p>
    <w:p w:rsidR="00744B97" w:rsidRDefault="00744B97" w:rsidP="00942FFE">
      <w:pPr>
        <w:pStyle w:val="Level2IX"/>
      </w:pPr>
      <w:r>
        <w:t>with return values, 46</w:t>
      </w:r>
      <w:r w:rsidRPr="00AF17CB">
        <w:t>–</w:t>
      </w:r>
      <w:r>
        <w:t>47</w:t>
      </w:r>
    </w:p>
    <w:p w:rsidR="00D34F64" w:rsidRPr="00C662F9" w:rsidRDefault="00D34F64" w:rsidP="00942FFE">
      <w:pPr>
        <w:pStyle w:val="Level2IX"/>
      </w:pPr>
      <w:r>
        <w:t>with multiple return values using a tuple, 67</w:t>
      </w:r>
      <w:r w:rsidRPr="00AF17CB">
        <w:t>–</w:t>
      </w:r>
      <w:r>
        <w:t>68</w:t>
      </w:r>
    </w:p>
    <w:p w:rsidR="00DD160D" w:rsidRPr="00DD160D" w:rsidRDefault="00DD160D" w:rsidP="00DD160D">
      <w:pPr>
        <w:pStyle w:val="Level1IX"/>
      </w:pPr>
    </w:p>
    <w:p w:rsidR="002E086C" w:rsidRDefault="002E086C">
      <w:pPr>
        <w:pStyle w:val="GroupTitlesIX"/>
      </w:pPr>
    </w:p>
    <w:p w:rsidR="001664F2" w:rsidRDefault="001664F2">
      <w:pPr>
        <w:pStyle w:val="GroupTitlesIX"/>
      </w:pPr>
      <w:r>
        <w:t>G</w:t>
      </w:r>
    </w:p>
    <w:p w:rsidR="0058126D" w:rsidRDefault="0058126D" w:rsidP="00833180">
      <w:pPr>
        <w:pStyle w:val="Level1IX"/>
      </w:pPr>
      <w:r>
        <w:t>Garbage collector (GC), 61</w:t>
      </w:r>
    </w:p>
    <w:p w:rsidR="00973FBE" w:rsidRDefault="00973FBE" w:rsidP="00833180">
      <w:pPr>
        <w:pStyle w:val="Level1IX"/>
      </w:pPr>
      <w:r>
        <w:t>GC (garbage collector), 61</w:t>
      </w:r>
    </w:p>
    <w:p w:rsidR="002E086C" w:rsidRPr="00833180" w:rsidRDefault="00833180" w:rsidP="00833180">
      <w:pPr>
        <w:pStyle w:val="Level1IX"/>
      </w:pPr>
      <w:r>
        <w:t>Guessing game, 13</w:t>
      </w:r>
      <w:r w:rsidRPr="00AF17CB">
        <w:t>–</w:t>
      </w:r>
      <w:r>
        <w:t>30</w:t>
      </w:r>
    </w:p>
    <w:p w:rsidR="00833180" w:rsidRDefault="00833180">
      <w:pPr>
        <w:pStyle w:val="GroupTitlesIX"/>
      </w:pPr>
    </w:p>
    <w:p w:rsidR="001664F2" w:rsidRDefault="001664F2">
      <w:pPr>
        <w:pStyle w:val="GroupTitlesIX"/>
      </w:pPr>
      <w:r>
        <w:t>H</w:t>
      </w:r>
    </w:p>
    <w:p w:rsidR="00E45CB3" w:rsidRDefault="00E45CB3" w:rsidP="00587681">
      <w:pPr>
        <w:pStyle w:val="Level1IX"/>
      </w:pPr>
      <w:r>
        <w:t>Heap</w:t>
      </w:r>
    </w:p>
    <w:p w:rsidR="00587681" w:rsidRDefault="00587681" w:rsidP="00E45CB3">
      <w:pPr>
        <w:pStyle w:val="Level2IX"/>
      </w:pPr>
      <w:r>
        <w:t>and the stack, 58</w:t>
      </w:r>
      <w:r w:rsidRPr="00AF17CB">
        <w:t>–</w:t>
      </w:r>
      <w:r>
        <w:t>59</w:t>
      </w:r>
    </w:p>
    <w:p w:rsidR="00E45CB3" w:rsidRPr="00587681" w:rsidRDefault="00E45CB3" w:rsidP="00E45CB3">
      <w:pPr>
        <w:pStyle w:val="Level2IX"/>
      </w:pPr>
      <w:r>
        <w:t>allocating on, 58</w:t>
      </w:r>
    </w:p>
    <w:p w:rsidR="002E086C" w:rsidRDefault="002E086C">
      <w:pPr>
        <w:pStyle w:val="GroupTitlesIX"/>
      </w:pPr>
    </w:p>
    <w:p w:rsidR="001664F2" w:rsidRDefault="001664F2">
      <w:pPr>
        <w:pStyle w:val="GroupTitlesIX"/>
      </w:pPr>
      <w:r>
        <w:t>I</w:t>
      </w:r>
    </w:p>
    <w:p w:rsidR="00605605" w:rsidRDefault="00605605" w:rsidP="00CE0089">
      <w:pPr>
        <w:pStyle w:val="Level1IX"/>
      </w:pPr>
      <w:r w:rsidRPr="00E54A01">
        <w:rPr>
          <w:rStyle w:val="Literal"/>
        </w:rPr>
        <w:t>if</w:t>
      </w:r>
      <w:r>
        <w:t xml:space="preserve"> keyword, for control flow, 48</w:t>
      </w:r>
      <w:r w:rsidRPr="00AF17CB">
        <w:t>–</w:t>
      </w:r>
      <w:r>
        <w:t>52</w:t>
      </w:r>
    </w:p>
    <w:p w:rsidR="00B6550A" w:rsidRPr="00B6550A" w:rsidRDefault="00B6550A" w:rsidP="00B6550A">
      <w:pPr>
        <w:pStyle w:val="Level2IX"/>
      </w:pPr>
      <w:r>
        <w:t>in let statements, 51</w:t>
      </w:r>
      <w:r w:rsidRPr="00AF17CB">
        <w:t>–</w:t>
      </w:r>
      <w:r>
        <w:t>52</w:t>
      </w:r>
    </w:p>
    <w:p w:rsidR="00CE0089" w:rsidRDefault="00CE0089" w:rsidP="00CE0089">
      <w:pPr>
        <w:pStyle w:val="Level1IX"/>
      </w:pPr>
      <w:r>
        <w:t xml:space="preserve">Immutable, </w:t>
      </w:r>
      <w:r w:rsidRPr="00CE0089">
        <w:rPr>
          <w:rStyle w:val="EmphasisItalic"/>
        </w:rPr>
        <w:t>See</w:t>
      </w:r>
      <w:r>
        <w:t xml:space="preserve"> Mutability</w:t>
      </w:r>
    </w:p>
    <w:p w:rsidR="00CE0089" w:rsidRDefault="00CE0089" w:rsidP="00CE0089">
      <w:pPr>
        <w:pStyle w:val="Level1IX"/>
      </w:pPr>
      <w:r>
        <w:t>Input/output (</w:t>
      </w:r>
      <w:proofErr w:type="spellStart"/>
      <w:r w:rsidRPr="000068EF">
        <w:rPr>
          <w:rStyle w:val="Literal"/>
        </w:rPr>
        <w:t>io</w:t>
      </w:r>
      <w:proofErr w:type="spellEnd"/>
      <w:r>
        <w:t>) library, for accepting user input, 15</w:t>
      </w:r>
    </w:p>
    <w:p w:rsidR="00157CD5" w:rsidRDefault="00157CD5" w:rsidP="00CE0089">
      <w:pPr>
        <w:pStyle w:val="Level1IX"/>
      </w:pPr>
      <w:r>
        <w:t>Integer data types, 36</w:t>
      </w:r>
      <w:r w:rsidRPr="00AF17CB">
        <w:t>–</w:t>
      </w:r>
      <w:r>
        <w:t>38</w:t>
      </w:r>
    </w:p>
    <w:p w:rsidR="008C54DE" w:rsidRDefault="008C54DE" w:rsidP="0014238D">
      <w:pPr>
        <w:pStyle w:val="Level2IX"/>
      </w:pPr>
      <w:r>
        <w:t>numeric operations with, 38</w:t>
      </w:r>
    </w:p>
    <w:p w:rsidR="0014238D" w:rsidRDefault="0014238D" w:rsidP="0014238D">
      <w:pPr>
        <w:pStyle w:val="Level2IX"/>
      </w:pPr>
      <w:r>
        <w:t>signed, 36</w:t>
      </w:r>
      <w:r w:rsidRPr="00AF17CB">
        <w:t>–</w:t>
      </w:r>
      <w:r>
        <w:t>37</w:t>
      </w:r>
    </w:p>
    <w:p w:rsidR="006E25F7" w:rsidRDefault="006E25F7" w:rsidP="0014238D">
      <w:pPr>
        <w:pStyle w:val="Level2IX"/>
      </w:pPr>
      <w:r>
        <w:t>type suffixes of, 37</w:t>
      </w:r>
    </w:p>
    <w:p w:rsidR="0014238D" w:rsidRDefault="0014238D" w:rsidP="0014238D">
      <w:pPr>
        <w:pStyle w:val="Level2IX"/>
      </w:pPr>
      <w:r>
        <w:t>unsigned, 36</w:t>
      </w:r>
      <w:r w:rsidRPr="00AF17CB">
        <w:t>–</w:t>
      </w:r>
      <w:r>
        <w:t>37</w:t>
      </w:r>
    </w:p>
    <w:p w:rsidR="00693401" w:rsidRPr="00693401" w:rsidRDefault="00693401" w:rsidP="00693401">
      <w:pPr>
        <w:pStyle w:val="Level1IX"/>
      </w:pPr>
      <w:r>
        <w:t>Invalidated variable, as a result of a move, 64</w:t>
      </w:r>
    </w:p>
    <w:p w:rsidR="000068EF" w:rsidRDefault="000068EF" w:rsidP="000068EF">
      <w:pPr>
        <w:pStyle w:val="Level1IX"/>
      </w:pPr>
      <w:proofErr w:type="spellStart"/>
      <w:r w:rsidRPr="000068EF">
        <w:rPr>
          <w:rStyle w:val="Literal"/>
        </w:rPr>
        <w:t>io</w:t>
      </w:r>
      <w:proofErr w:type="spellEnd"/>
      <w:r>
        <w:t xml:space="preserve"> (input/output) library, for accepting user input, 15</w:t>
      </w:r>
    </w:p>
    <w:p w:rsidR="00794741" w:rsidRDefault="001A767B" w:rsidP="001A767B">
      <w:pPr>
        <w:pStyle w:val="Level1IX"/>
      </w:pPr>
      <w:proofErr w:type="spellStart"/>
      <w:r w:rsidRPr="0044798C">
        <w:rPr>
          <w:rStyle w:val="Literal"/>
        </w:rPr>
        <w:t>isize</w:t>
      </w:r>
      <w:proofErr w:type="spellEnd"/>
      <w:r w:rsidR="0044798C">
        <w:t xml:space="preserve"> type</w:t>
      </w:r>
    </w:p>
    <w:p w:rsidR="001A767B" w:rsidRDefault="001A767B" w:rsidP="00794741">
      <w:pPr>
        <w:pStyle w:val="Level2IX"/>
      </w:pPr>
      <w:r>
        <w:lastRenderedPageBreak/>
        <w:t>architecture dependent size of, 37</w:t>
      </w:r>
    </w:p>
    <w:p w:rsidR="00794741" w:rsidRDefault="00794741" w:rsidP="00794741">
      <w:pPr>
        <w:pStyle w:val="Level2IX"/>
      </w:pPr>
      <w:r>
        <w:t>indexing collection with, 38</w:t>
      </w:r>
    </w:p>
    <w:p w:rsidR="001C1D22" w:rsidRDefault="001C1D22" w:rsidP="001C1D22">
      <w:pPr>
        <w:pStyle w:val="Level1IX"/>
      </w:pPr>
      <w:r w:rsidRPr="001C1D22">
        <w:rPr>
          <w:rStyle w:val="Literal"/>
        </w:rPr>
        <w:t>Iterator</w:t>
      </w:r>
      <w:r>
        <w:t xml:space="preserve"> type</w:t>
      </w:r>
    </w:p>
    <w:p w:rsidR="001C1D22" w:rsidRPr="001C1D22" w:rsidRDefault="001C1D22" w:rsidP="001C1D22">
      <w:pPr>
        <w:pStyle w:val="Level2IX"/>
      </w:pPr>
      <w:r>
        <w:t xml:space="preserve">creating with </w:t>
      </w:r>
      <w:proofErr w:type="spellStart"/>
      <w:r w:rsidRPr="001C1D22">
        <w:rPr>
          <w:rStyle w:val="Literal"/>
        </w:rPr>
        <w:t>iter</w:t>
      </w:r>
      <w:proofErr w:type="spellEnd"/>
      <w:r>
        <w:t xml:space="preserve"> method, 73</w:t>
      </w:r>
      <w:r w:rsidRPr="00AF17CB">
        <w:t>–</w:t>
      </w:r>
      <w:r>
        <w:t>74</w:t>
      </w:r>
    </w:p>
    <w:p w:rsidR="001C1D22" w:rsidRPr="001C1D22" w:rsidRDefault="001C1D22" w:rsidP="001C1D22">
      <w:pPr>
        <w:pStyle w:val="Level2IX"/>
      </w:pPr>
      <w:r w:rsidRPr="001C1D22">
        <w:rPr>
          <w:rStyle w:val="Literal"/>
        </w:rPr>
        <w:t>enumerate</w:t>
      </w:r>
      <w:r>
        <w:t xml:space="preserve"> method on, 74</w:t>
      </w:r>
    </w:p>
    <w:p w:rsidR="002C33E7" w:rsidRPr="002C33E7" w:rsidRDefault="002C33E7" w:rsidP="002C33E7">
      <w:pPr>
        <w:pStyle w:val="Level1IX"/>
      </w:pPr>
      <w:proofErr w:type="spellStart"/>
      <w:r w:rsidRPr="002C33E7">
        <w:rPr>
          <w:rStyle w:val="Literal"/>
        </w:rPr>
        <w:t>iter</w:t>
      </w:r>
      <w:proofErr w:type="spellEnd"/>
      <w:r>
        <w:t xml:space="preserve"> </w:t>
      </w:r>
      <w:r w:rsidR="001C1D22">
        <w:t xml:space="preserve">method, creating </w:t>
      </w:r>
      <w:r w:rsidR="001C1D22" w:rsidRPr="001C1D22">
        <w:rPr>
          <w:rStyle w:val="Literal"/>
        </w:rPr>
        <w:t>I</w:t>
      </w:r>
      <w:r w:rsidRPr="001C1D22">
        <w:rPr>
          <w:rStyle w:val="Literal"/>
        </w:rPr>
        <w:t>terator</w:t>
      </w:r>
      <w:r>
        <w:t xml:space="preserve"> with, 73</w:t>
      </w:r>
      <w:r w:rsidRPr="00AF17CB">
        <w:t>–</w:t>
      </w:r>
      <w:r>
        <w:t>74</w:t>
      </w:r>
    </w:p>
    <w:p w:rsidR="002E086C" w:rsidRDefault="002E086C">
      <w:pPr>
        <w:pStyle w:val="GroupTitlesIX"/>
      </w:pPr>
    </w:p>
    <w:p w:rsidR="001664F2" w:rsidRDefault="001664F2">
      <w:pPr>
        <w:pStyle w:val="GroupTitlesIX"/>
      </w:pPr>
      <w:r>
        <w:t>J</w:t>
      </w:r>
    </w:p>
    <w:p w:rsidR="002E086C" w:rsidRDefault="002E086C">
      <w:pPr>
        <w:pStyle w:val="GroupTitlesIX"/>
      </w:pPr>
    </w:p>
    <w:p w:rsidR="001664F2" w:rsidRDefault="001664F2">
      <w:pPr>
        <w:pStyle w:val="GroupTitlesIX"/>
      </w:pPr>
      <w:r>
        <w:t>K</w:t>
      </w:r>
    </w:p>
    <w:p w:rsidR="00363FB3" w:rsidRPr="00363FB3" w:rsidRDefault="00363FB3" w:rsidP="00363FB3">
      <w:pPr>
        <w:pStyle w:val="Level1IX"/>
      </w:pPr>
      <w:r>
        <w:t>Keywords, reserved, 32</w:t>
      </w:r>
    </w:p>
    <w:p w:rsidR="002E086C" w:rsidRDefault="002E086C">
      <w:pPr>
        <w:pStyle w:val="GroupTitlesIX"/>
      </w:pPr>
    </w:p>
    <w:p w:rsidR="001664F2" w:rsidRDefault="001664F2">
      <w:pPr>
        <w:pStyle w:val="GroupTitlesIX"/>
      </w:pPr>
      <w:r>
        <w:t>L</w:t>
      </w:r>
    </w:p>
    <w:p w:rsidR="00242041" w:rsidRDefault="00242041" w:rsidP="00242041">
      <w:pPr>
        <w:pStyle w:val="Level1IX"/>
        <w:rPr>
          <w:ins w:id="6" w:author="Carol Nichols" w:date="2018-04-29T15:14:00Z"/>
        </w:rPr>
      </w:pPr>
      <w:r w:rsidRPr="00242041">
        <w:t>Last in, first out</w:t>
      </w:r>
      <w:r w:rsidR="003E23E4">
        <w:t>, ordering of a stack, 58</w:t>
      </w:r>
    </w:p>
    <w:p w:rsidR="006B5C7F" w:rsidRPr="006B5C7F" w:rsidRDefault="006B5C7F" w:rsidP="006B5C7F">
      <w:pPr>
        <w:pStyle w:val="Level1IX"/>
        <w:rPr>
          <w:rPrChange w:id="7" w:author="Carol Nichols" w:date="2018-04-29T15:14:00Z">
            <w:rPr/>
          </w:rPrChange>
        </w:rPr>
        <w:pPrChange w:id="8" w:author="Carol Nichols" w:date="2018-04-29T15:14:00Z">
          <w:pPr>
            <w:pStyle w:val="Level1IX"/>
          </w:pPr>
        </w:pPrChange>
      </w:pPr>
      <w:proofErr w:type="spellStart"/>
      <w:ins w:id="9" w:author="Carol Nichols" w:date="2018-04-29T15:14:00Z">
        <w:r w:rsidRPr="008C0489">
          <w:rPr>
            <w:rStyle w:val="Literal"/>
          </w:rPr>
          <w:t>len</w:t>
        </w:r>
        <w:proofErr w:type="spellEnd"/>
        <w:r>
          <w:t xml:space="preserve"> method</w:t>
        </w:r>
        <w:r w:rsidR="005752A4">
          <w:t>,</w:t>
        </w:r>
        <w:r>
          <w:t xml:space="preserve"> on</w:t>
        </w:r>
        <w:r w:rsidR="005752A4">
          <w:t xml:space="preserve"> </w:t>
        </w:r>
        <w:r w:rsidR="005752A4" w:rsidRPr="005752A4">
          <w:rPr>
            <w:rStyle w:val="Literal"/>
            <w:rPrChange w:id="10" w:author="Carol Nichols" w:date="2018-04-29T15:14:00Z">
              <w:rPr/>
            </w:rPrChange>
          </w:rPr>
          <w:t>String</w:t>
        </w:r>
        <w:r>
          <w:t>, 74</w:t>
        </w:r>
      </w:ins>
    </w:p>
    <w:p w:rsidR="00796D62" w:rsidRDefault="00796D62" w:rsidP="00796D62">
      <w:pPr>
        <w:pStyle w:val="Level1IX"/>
      </w:pPr>
      <w:r w:rsidRPr="00796D62">
        <w:rPr>
          <w:rStyle w:val="Literal"/>
        </w:rPr>
        <w:t>let</w:t>
      </w:r>
      <w:r>
        <w:t xml:space="preserve"> keyword, declaring a new variable with, 16</w:t>
      </w:r>
    </w:p>
    <w:p w:rsidR="00E6614B" w:rsidRDefault="00E6614B" w:rsidP="00E6614B">
      <w:pPr>
        <w:pStyle w:val="Level1IX"/>
      </w:pPr>
      <w:r>
        <w:t>Library crate, for using code in another project, 19</w:t>
      </w:r>
    </w:p>
    <w:p w:rsidR="00AA2930" w:rsidRPr="00E6614B" w:rsidRDefault="00AA2930" w:rsidP="00E6614B">
      <w:pPr>
        <w:pStyle w:val="Level1IX"/>
      </w:pPr>
      <w:r w:rsidRPr="00FC1F9E">
        <w:rPr>
          <w:rStyle w:val="Literal"/>
        </w:rPr>
        <w:t>loop</w:t>
      </w:r>
      <w:r>
        <w:t xml:space="preserve"> keyword, creating an infinite loop with, 26</w:t>
      </w:r>
      <w:r w:rsidR="009C7BA1" w:rsidRPr="00AF17CB">
        <w:t>–</w:t>
      </w:r>
      <w:r w:rsidR="009C7BA1">
        <w:t>27</w:t>
      </w:r>
      <w:r w:rsidR="00A53E67">
        <w:t>, 53</w:t>
      </w:r>
    </w:p>
    <w:p w:rsidR="002E086C" w:rsidRDefault="002E086C">
      <w:pPr>
        <w:pStyle w:val="GroupTitlesIX"/>
      </w:pPr>
    </w:p>
    <w:p w:rsidR="001664F2" w:rsidRDefault="001664F2">
      <w:pPr>
        <w:pStyle w:val="GroupTitlesIX"/>
      </w:pPr>
      <w:r>
        <w:t>M</w:t>
      </w:r>
    </w:p>
    <w:p w:rsidR="00F22FA2" w:rsidRDefault="00330636" w:rsidP="00330636">
      <w:pPr>
        <w:pStyle w:val="Level1IX"/>
      </w:pPr>
      <w:r w:rsidRPr="00330636">
        <w:rPr>
          <w:rStyle w:val="Literal"/>
        </w:rPr>
        <w:t>match</w:t>
      </w:r>
      <w:r>
        <w:t xml:space="preserve"> </w:t>
      </w:r>
      <w:r w:rsidR="00F22FA2">
        <w:t>expression</w:t>
      </w:r>
    </w:p>
    <w:p w:rsidR="00330636" w:rsidRDefault="00330636" w:rsidP="00F22FA2">
      <w:pPr>
        <w:pStyle w:val="Level2IX"/>
      </w:pPr>
      <w:r>
        <w:t>handling comparison results with, 23</w:t>
      </w:r>
      <w:r w:rsidRPr="00AF17CB">
        <w:t>–</w:t>
      </w:r>
      <w:r>
        <w:t>24</w:t>
      </w:r>
    </w:p>
    <w:p w:rsidR="00F22FA2" w:rsidRDefault="00F22FA2" w:rsidP="00F22FA2">
      <w:pPr>
        <w:pStyle w:val="Level2IX"/>
      </w:pPr>
      <w:r>
        <w:t xml:space="preserve">handling </w:t>
      </w:r>
      <w:r w:rsidRPr="00F03B07">
        <w:rPr>
          <w:rStyle w:val="Literal"/>
        </w:rPr>
        <w:t>Result</w:t>
      </w:r>
      <w:r>
        <w:t xml:space="preserve"> values with, 28</w:t>
      </w:r>
      <w:r w:rsidRPr="00AF17CB">
        <w:t>–</w:t>
      </w:r>
      <w:r>
        <w:t>29</w:t>
      </w:r>
    </w:p>
    <w:p w:rsidR="004B0520" w:rsidRDefault="004B0520" w:rsidP="004B0520">
      <w:pPr>
        <w:pStyle w:val="Level1IX"/>
      </w:pPr>
      <w:r>
        <w:t>Moving ownership, 62</w:t>
      </w:r>
      <w:r w:rsidRPr="00AF17CB">
        <w:t>–</w:t>
      </w:r>
      <w:r>
        <w:t>64</w:t>
      </w:r>
    </w:p>
    <w:p w:rsidR="00A35FE8" w:rsidRDefault="00A35FE8" w:rsidP="00A35FE8">
      <w:pPr>
        <w:pStyle w:val="Level2IX"/>
      </w:pPr>
      <w:r>
        <w:t>with function calls, 66</w:t>
      </w:r>
    </w:p>
    <w:p w:rsidR="00A35FE8" w:rsidRDefault="00A35FE8" w:rsidP="00A35FE8">
      <w:pPr>
        <w:pStyle w:val="Level2IX"/>
      </w:pPr>
      <w:r>
        <w:t>with function return values, 66</w:t>
      </w:r>
      <w:r w:rsidRPr="00AF17CB">
        <w:t>–</w:t>
      </w:r>
      <w:r>
        <w:t>68</w:t>
      </w:r>
    </w:p>
    <w:p w:rsidR="008F11F6" w:rsidRPr="00A35FE8" w:rsidRDefault="008F11F6" w:rsidP="00A35FE8">
      <w:pPr>
        <w:pStyle w:val="Level2IX"/>
      </w:pPr>
      <w:r>
        <w:t>vs. borrowing, 68</w:t>
      </w:r>
      <w:r w:rsidRPr="00AF17CB">
        <w:t>–</w:t>
      </w:r>
      <w:r>
        <w:t>73</w:t>
      </w:r>
    </w:p>
    <w:p w:rsidR="00CF49D5" w:rsidRDefault="00CF49D5" w:rsidP="00CF49D5">
      <w:pPr>
        <w:pStyle w:val="Level1IX"/>
      </w:pPr>
      <w:r>
        <w:t>Multiplication, of number types, 38</w:t>
      </w:r>
    </w:p>
    <w:p w:rsidR="00E51C95" w:rsidRDefault="00E51C95" w:rsidP="00F370D2">
      <w:pPr>
        <w:pStyle w:val="Level1IX"/>
      </w:pPr>
      <w:proofErr w:type="spellStart"/>
      <w:r w:rsidRPr="00E51C95">
        <w:rPr>
          <w:rStyle w:val="Literal"/>
        </w:rPr>
        <w:t>mut</w:t>
      </w:r>
      <w:proofErr w:type="spellEnd"/>
      <w:r>
        <w:t xml:space="preserve"> keyword, making a variable mutable with, 33</w:t>
      </w:r>
    </w:p>
    <w:p w:rsidR="00F370D2" w:rsidRDefault="00730033" w:rsidP="00F370D2">
      <w:pPr>
        <w:pStyle w:val="Level1IX"/>
      </w:pPr>
      <w:r>
        <w:t>M</w:t>
      </w:r>
      <w:r w:rsidR="00F370D2">
        <w:t>utable</w:t>
      </w:r>
      <w:r w:rsidR="000317E4">
        <w:t xml:space="preserve">, </w:t>
      </w:r>
      <w:r w:rsidR="00CE0089" w:rsidRPr="00CE0089">
        <w:rPr>
          <w:rStyle w:val="EmphasisItalic"/>
        </w:rPr>
        <w:t>See</w:t>
      </w:r>
      <w:r w:rsidR="00CE0089">
        <w:t xml:space="preserve"> Mutability</w:t>
      </w:r>
    </w:p>
    <w:p w:rsidR="00D273F0" w:rsidRDefault="00D273F0" w:rsidP="00F370D2">
      <w:pPr>
        <w:pStyle w:val="Level1IX"/>
      </w:pPr>
      <w:r>
        <w:t>Mutability</w:t>
      </w:r>
    </w:p>
    <w:p w:rsidR="00730033" w:rsidRDefault="00D273F0" w:rsidP="00D273F0">
      <w:pPr>
        <w:pStyle w:val="Level2IX"/>
      </w:pPr>
      <w:r>
        <w:t>of</w:t>
      </w:r>
      <w:r w:rsidR="00730033">
        <w:t xml:space="preserve"> variables, 32</w:t>
      </w:r>
      <w:r w:rsidR="00730033" w:rsidRPr="00AF17CB">
        <w:t>–</w:t>
      </w:r>
      <w:r w:rsidR="00730033">
        <w:t>33</w:t>
      </w:r>
    </w:p>
    <w:p w:rsidR="00D273F0" w:rsidRPr="00F370D2" w:rsidRDefault="00D273F0" w:rsidP="00D273F0">
      <w:pPr>
        <w:pStyle w:val="Level2IX"/>
      </w:pPr>
      <w:r>
        <w:t>of references, 69</w:t>
      </w:r>
      <w:r w:rsidRPr="00AF17CB">
        <w:t>–</w:t>
      </w:r>
      <w:r>
        <w:t>71</w:t>
      </w:r>
    </w:p>
    <w:p w:rsidR="002E086C" w:rsidRDefault="002E086C">
      <w:pPr>
        <w:pStyle w:val="GroupTitlesIX"/>
      </w:pPr>
    </w:p>
    <w:p w:rsidR="001664F2" w:rsidRDefault="001664F2">
      <w:pPr>
        <w:pStyle w:val="GroupTitlesIX"/>
      </w:pPr>
      <w:r>
        <w:t>N</w:t>
      </w:r>
    </w:p>
    <w:p w:rsidR="00E3455D" w:rsidRDefault="00036ADD" w:rsidP="00036ADD">
      <w:pPr>
        <w:pStyle w:val="Level1IX"/>
      </w:pPr>
      <w:r>
        <w:t>New project setup</w:t>
      </w:r>
      <w:r w:rsidR="008B5C74">
        <w:t xml:space="preserve">, </w:t>
      </w:r>
      <w:r w:rsidR="00AE5C22">
        <w:t xml:space="preserve">using </w:t>
      </w:r>
      <w:r w:rsidR="00AE5C22" w:rsidRPr="00AE5C22">
        <w:rPr>
          <w:rStyle w:val="Literal"/>
        </w:rPr>
        <w:t>cargo</w:t>
      </w:r>
      <w:r w:rsidR="00AE5C22">
        <w:t xml:space="preserve">, </w:t>
      </w:r>
      <w:r w:rsidR="008B5C74">
        <w:t>14</w:t>
      </w:r>
    </w:p>
    <w:p w:rsidR="004A04BB" w:rsidRDefault="004A04BB" w:rsidP="00036ADD">
      <w:pPr>
        <w:pStyle w:val="Level1IX"/>
      </w:pPr>
      <w:r>
        <w:t xml:space="preserve">Numeric operations, </w:t>
      </w:r>
      <w:r w:rsidR="001E7AEA">
        <w:t xml:space="preserve">with number types, </w:t>
      </w:r>
      <w:r>
        <w:t>38</w:t>
      </w:r>
    </w:p>
    <w:p w:rsidR="00036ADD" w:rsidRDefault="00036ADD" w:rsidP="00036ADD">
      <w:pPr>
        <w:pStyle w:val="Level1IX"/>
      </w:pPr>
    </w:p>
    <w:p w:rsidR="001664F2" w:rsidRDefault="001664F2">
      <w:pPr>
        <w:pStyle w:val="GroupTitlesIX"/>
      </w:pPr>
      <w:r>
        <w:t>O</w:t>
      </w:r>
    </w:p>
    <w:p w:rsidR="00F160FD" w:rsidRDefault="00F160FD" w:rsidP="00F160FD">
      <w:pPr>
        <w:pStyle w:val="Level1IX"/>
      </w:pPr>
      <w:r w:rsidRPr="00684087">
        <w:rPr>
          <w:rStyle w:val="Literal"/>
        </w:rPr>
        <w:t>Ordering</w:t>
      </w:r>
      <w:r>
        <w:t>, comparison results of type</w:t>
      </w:r>
      <w:r w:rsidR="00684087">
        <w:t>, 23</w:t>
      </w:r>
    </w:p>
    <w:p w:rsidR="003D485F" w:rsidRDefault="003D485F" w:rsidP="003D485F">
      <w:pPr>
        <w:pStyle w:val="Level1IX"/>
      </w:pPr>
      <w:r>
        <w:t>Ownership, 57</w:t>
      </w:r>
      <w:r w:rsidRPr="00AF17CB">
        <w:t>–</w:t>
      </w:r>
      <w:r>
        <w:t>79</w:t>
      </w:r>
    </w:p>
    <w:p w:rsidR="00B40412" w:rsidRDefault="00B40412" w:rsidP="00B40412">
      <w:pPr>
        <w:pStyle w:val="Level2IX"/>
      </w:pPr>
      <w:r>
        <w:t>rules, 59</w:t>
      </w:r>
    </w:p>
    <w:p w:rsidR="004012F0" w:rsidRPr="00B40412" w:rsidRDefault="004012F0" w:rsidP="00B40412">
      <w:pPr>
        <w:pStyle w:val="Level2IX"/>
      </w:pPr>
      <w:r>
        <w:t>and functions, 66</w:t>
      </w:r>
      <w:r w:rsidRPr="00AF17CB">
        <w:t>–</w:t>
      </w:r>
      <w:r>
        <w:t>68</w:t>
      </w:r>
    </w:p>
    <w:p w:rsidR="00E3455D" w:rsidRDefault="00E3455D">
      <w:pPr>
        <w:pStyle w:val="GroupTitlesIX"/>
      </w:pPr>
    </w:p>
    <w:p w:rsidR="001664F2" w:rsidRDefault="001664F2">
      <w:pPr>
        <w:pStyle w:val="GroupTitlesIX"/>
      </w:pPr>
      <w:r>
        <w:t>P</w:t>
      </w:r>
    </w:p>
    <w:p w:rsidR="00C25F34" w:rsidRDefault="00C25F34" w:rsidP="00CF1736">
      <w:pPr>
        <w:pStyle w:val="Level1IX"/>
      </w:pPr>
      <w:r>
        <w:t>Panic, on invalid array element access, 42</w:t>
      </w:r>
    </w:p>
    <w:p w:rsidR="00C662F9" w:rsidRDefault="00C662F9" w:rsidP="00CF1736">
      <w:pPr>
        <w:pStyle w:val="Level1IX"/>
      </w:pPr>
      <w:r>
        <w:lastRenderedPageBreak/>
        <w:t>Parameters, of functions, 43</w:t>
      </w:r>
      <w:r w:rsidRPr="00AF17CB">
        <w:t>–</w:t>
      </w:r>
      <w:r>
        <w:t>44</w:t>
      </w:r>
    </w:p>
    <w:p w:rsidR="009F2F21" w:rsidRDefault="00CE5CC8" w:rsidP="00CF1736">
      <w:pPr>
        <w:pStyle w:val="Level1IX"/>
      </w:pPr>
      <w:r>
        <w:t>Parentheses, (</w:t>
      </w:r>
      <w:r w:rsidRPr="00547A09">
        <w:rPr>
          <w:rStyle w:val="Literal"/>
        </w:rPr>
        <w:t>()</w:t>
      </w:r>
      <w:r>
        <w:t>)</w:t>
      </w:r>
    </w:p>
    <w:p w:rsidR="00CE5CC8" w:rsidRDefault="00CE5CC8" w:rsidP="009F2F21">
      <w:pPr>
        <w:pStyle w:val="Level2IX"/>
      </w:pPr>
      <w:r>
        <w:t>for function parameters, 15</w:t>
      </w:r>
    </w:p>
    <w:p w:rsidR="009F2F21" w:rsidRDefault="009F2F21" w:rsidP="009F2F21">
      <w:pPr>
        <w:pStyle w:val="Level2IX"/>
      </w:pPr>
      <w:r>
        <w:t>for tuples, 39</w:t>
      </w:r>
      <w:r w:rsidRPr="00AF17CB">
        <w:t>–</w:t>
      </w:r>
      <w:r>
        <w:t>40</w:t>
      </w:r>
    </w:p>
    <w:p w:rsidR="00206040" w:rsidRDefault="00206040" w:rsidP="00CF1736">
      <w:pPr>
        <w:pStyle w:val="Level1IX"/>
      </w:pPr>
      <w:r w:rsidRPr="00206040">
        <w:rPr>
          <w:rStyle w:val="Literal"/>
        </w:rPr>
        <w:t>parse</w:t>
      </w:r>
      <w:r>
        <w:t xml:space="preserve"> method</w:t>
      </w:r>
      <w:r w:rsidR="00E44092">
        <w:t>,</w:t>
      </w:r>
      <w:r>
        <w:t xml:space="preserve"> on </w:t>
      </w:r>
      <w:r w:rsidRPr="00206040">
        <w:rPr>
          <w:rStyle w:val="Literal"/>
        </w:rPr>
        <w:t>String</w:t>
      </w:r>
      <w:r>
        <w:t>, 25</w:t>
      </w:r>
    </w:p>
    <w:p w:rsidR="00D52451" w:rsidRDefault="00D52451" w:rsidP="00D52451">
      <w:pPr>
        <w:pStyle w:val="Level1IX"/>
      </w:pPr>
      <w:r>
        <w:t>Period (</w:t>
      </w:r>
      <w:r w:rsidRPr="00547A09">
        <w:rPr>
          <w:rStyle w:val="Literal"/>
        </w:rPr>
        <w:t>.</w:t>
      </w:r>
      <w:r>
        <w:t>), for tuple element access, 40</w:t>
      </w:r>
    </w:p>
    <w:p w:rsidR="0016646B" w:rsidRDefault="0016646B" w:rsidP="00D52451">
      <w:pPr>
        <w:pStyle w:val="Level1IX"/>
      </w:pPr>
      <w:r>
        <w:t>Pointer</w:t>
      </w:r>
    </w:p>
    <w:p w:rsidR="0016646B" w:rsidRPr="0016646B" w:rsidRDefault="0016646B" w:rsidP="0016646B">
      <w:pPr>
        <w:pStyle w:val="Level2IX"/>
      </w:pPr>
      <w:r>
        <w:t>dangling, 72</w:t>
      </w:r>
    </w:p>
    <w:p w:rsidR="00A66CF3" w:rsidRPr="00D52451" w:rsidRDefault="00A66CF3" w:rsidP="0016646B">
      <w:pPr>
        <w:pStyle w:val="Level2IX"/>
      </w:pPr>
      <w:r>
        <w:t>to data on the heap, 58</w:t>
      </w:r>
    </w:p>
    <w:p w:rsidR="00E3455D" w:rsidRDefault="000068EF" w:rsidP="000068EF">
      <w:pPr>
        <w:pStyle w:val="Level1IX"/>
      </w:pPr>
      <w:r>
        <w:t xml:space="preserve">Prelude, </w:t>
      </w:r>
      <w:r w:rsidR="00F06471">
        <w:t xml:space="preserve">types brought into the scope of every program, </w:t>
      </w:r>
      <w:r>
        <w:t>15</w:t>
      </w:r>
    </w:p>
    <w:p w:rsidR="00CF1736" w:rsidRDefault="00CF1736" w:rsidP="000068EF">
      <w:pPr>
        <w:pStyle w:val="Level1IX"/>
        <w:rPr>
          <w:ins w:id="11" w:author="Carol Nichols" w:date="2018-04-29T15:13:00Z"/>
        </w:rPr>
      </w:pPr>
      <w:proofErr w:type="spellStart"/>
      <w:r w:rsidRPr="00AA67C0">
        <w:rPr>
          <w:rStyle w:val="Literal"/>
        </w:rPr>
        <w:t>println</w:t>
      </w:r>
      <w:proofErr w:type="spellEnd"/>
      <w:r w:rsidRPr="00AA67C0">
        <w:rPr>
          <w:rStyle w:val="Literal"/>
        </w:rPr>
        <w:t>!</w:t>
      </w:r>
      <w:r>
        <w:t xml:space="preserve"> macro, placeholders in</w:t>
      </w:r>
      <w:r w:rsidR="00AA67C0">
        <w:t>, 18</w:t>
      </w:r>
    </w:p>
    <w:p w:rsidR="0028612D" w:rsidRDefault="0028612D" w:rsidP="0028612D">
      <w:pPr>
        <w:pStyle w:val="Level1IX"/>
        <w:pPrChange w:id="12" w:author="Carol Nichols" w:date="2018-04-29T15:13:00Z">
          <w:pPr>
            <w:pStyle w:val="Level1IX"/>
          </w:pPr>
        </w:pPrChange>
      </w:pPr>
      <w:proofErr w:type="spellStart"/>
      <w:ins w:id="13" w:author="Carol Nichols" w:date="2018-04-29T15:13:00Z">
        <w:r>
          <w:rPr>
            <w:rStyle w:val="Literal"/>
          </w:rPr>
          <w:t>push_str</w:t>
        </w:r>
        <w:proofErr w:type="spellEnd"/>
        <w:r w:rsidRPr="005014D1">
          <w:t xml:space="preserve"> method</w:t>
        </w:r>
        <w:r>
          <w:t>,</w:t>
        </w:r>
        <w:r w:rsidRPr="005014D1">
          <w:t xml:space="preserve"> on</w:t>
        </w:r>
        <w:r>
          <w:t xml:space="preserve"> </w:t>
        </w:r>
        <w:r w:rsidRPr="0028612D">
          <w:rPr>
            <w:rStyle w:val="Literal"/>
            <w:rPrChange w:id="14" w:author="Carol Nichols" w:date="2018-04-29T15:13:00Z">
              <w:rPr/>
            </w:rPrChange>
          </w:rPr>
          <w:t>String</w:t>
        </w:r>
        <w:r w:rsidRPr="005014D1">
          <w:t>, 61</w:t>
        </w:r>
      </w:ins>
    </w:p>
    <w:p w:rsidR="009221BF" w:rsidRPr="000068EF" w:rsidRDefault="009221BF" w:rsidP="000068EF">
      <w:pPr>
        <w:pStyle w:val="Level1IX"/>
      </w:pPr>
    </w:p>
    <w:p w:rsidR="001664F2" w:rsidRDefault="001664F2">
      <w:pPr>
        <w:pStyle w:val="GroupTitlesIX"/>
      </w:pPr>
      <w:r>
        <w:t>Q</w:t>
      </w:r>
    </w:p>
    <w:p w:rsidR="00E3455D" w:rsidRDefault="00E3455D">
      <w:pPr>
        <w:pStyle w:val="GroupTitlesIX"/>
      </w:pPr>
    </w:p>
    <w:p w:rsidR="001664F2" w:rsidRDefault="001664F2">
      <w:pPr>
        <w:pStyle w:val="GroupTitlesIX"/>
      </w:pPr>
      <w:r>
        <w:t>R</w:t>
      </w:r>
    </w:p>
    <w:p w:rsidR="008D04C8" w:rsidRDefault="008D04C8" w:rsidP="008D04C8">
      <w:pPr>
        <w:pStyle w:val="Level1IX"/>
      </w:pPr>
      <w:r>
        <w:t>RAII (Resource Acquisition Is Initialization), 62</w:t>
      </w:r>
    </w:p>
    <w:p w:rsidR="0040367E" w:rsidRDefault="0040367E" w:rsidP="008D04C8">
      <w:pPr>
        <w:pStyle w:val="Level1IX"/>
        <w:rPr>
          <w:rStyle w:val="Literal"/>
          <w:rFonts w:ascii="Times New Roman" w:hAnsi="Times New Roman" w:cs="Times New Roman"/>
          <w:color w:val="auto"/>
          <w:sz w:val="24"/>
          <w:szCs w:val="24"/>
        </w:rPr>
      </w:pPr>
      <w:r w:rsidRPr="0040367E">
        <w:rPr>
          <w:rStyle w:val="Literal"/>
        </w:rPr>
        <w:t>rand</w:t>
      </w:r>
      <w:r w:rsidR="006D77F3" w:rsidRPr="00193B0F">
        <w:t xml:space="preserve"> </w:t>
      </w:r>
      <w:r w:rsidR="006D77F3" w:rsidRPr="008D04C8">
        <w:t>crate</w:t>
      </w:r>
      <w:r w:rsidR="006D77F3" w:rsidRPr="00193B0F">
        <w:t xml:space="preserve">, </w:t>
      </w:r>
      <w:r w:rsidRPr="00193B0F">
        <w:t>generating random numbers</w:t>
      </w:r>
      <w:r w:rsidR="006D77F3" w:rsidRPr="00193B0F">
        <w:t xml:space="preserve"> with</w:t>
      </w:r>
      <w:r w:rsidRPr="00193B0F">
        <w:t>, 19</w:t>
      </w:r>
      <w:r w:rsidR="00730BCD" w:rsidRPr="00193B0F">
        <w:t>, 21</w:t>
      </w:r>
      <w:r w:rsidR="00730BCD" w:rsidRPr="00AF17CB">
        <w:t>–</w:t>
      </w:r>
      <w:r w:rsidR="00730BCD">
        <w:t>23</w:t>
      </w:r>
    </w:p>
    <w:p w:rsidR="00193B0F" w:rsidRDefault="0040367E" w:rsidP="00193B0F">
      <w:pPr>
        <w:pStyle w:val="Level1IX"/>
      </w:pPr>
      <w:r w:rsidRPr="00193B0F">
        <w:t>Random number functionality, from the rand crate, 19</w:t>
      </w:r>
      <w:r w:rsidR="00730BCD" w:rsidRPr="00193B0F">
        <w:t>, 21–23</w:t>
      </w:r>
    </w:p>
    <w:p w:rsidR="00193B0F" w:rsidRPr="00193B0F" w:rsidRDefault="00193B0F" w:rsidP="00193B0F">
      <w:pPr>
        <w:pStyle w:val="Level1IX"/>
        <w:rPr>
          <w:rStyle w:val="Literal"/>
          <w:rFonts w:ascii="Times New Roman" w:hAnsi="Times New Roman" w:cs="Times New Roman"/>
          <w:color w:val="auto"/>
          <w:sz w:val="24"/>
          <w:szCs w:val="24"/>
        </w:rPr>
      </w:pPr>
      <w:r w:rsidRPr="00193B0F">
        <w:rPr>
          <w:rStyle w:val="Literal"/>
        </w:rPr>
        <w:t>Range</w:t>
      </w:r>
      <w:r>
        <w:t>, generating a sequence with, 55</w:t>
      </w:r>
    </w:p>
    <w:p w:rsidR="00E3455D" w:rsidRDefault="00974C22" w:rsidP="00974C22">
      <w:pPr>
        <w:pStyle w:val="Level1IX"/>
      </w:pPr>
      <w:proofErr w:type="spellStart"/>
      <w:r w:rsidRPr="00974C22">
        <w:rPr>
          <w:rStyle w:val="Literal"/>
        </w:rPr>
        <w:t>read_line</w:t>
      </w:r>
      <w:proofErr w:type="spellEnd"/>
      <w:r>
        <w:t>, to get input from the user, 16</w:t>
      </w:r>
      <w:r w:rsidR="006933F1" w:rsidRPr="00AF17CB">
        <w:t>–17</w:t>
      </w:r>
    </w:p>
    <w:p w:rsidR="00B365D8" w:rsidRDefault="00FB7CF0" w:rsidP="00742217">
      <w:pPr>
        <w:pStyle w:val="Level1IX"/>
      </w:pPr>
      <w:r>
        <w:t>R</w:t>
      </w:r>
      <w:r w:rsidR="00742217">
        <w:t>eference</w:t>
      </w:r>
      <w:r w:rsidR="00B365D8">
        <w:t>s</w:t>
      </w:r>
    </w:p>
    <w:p w:rsidR="00722B92" w:rsidRDefault="00722B92" w:rsidP="00722B92">
      <w:pPr>
        <w:pStyle w:val="Level2IX"/>
      </w:pPr>
      <w:r>
        <w:t>and borrowing, 68</w:t>
      </w:r>
      <w:r w:rsidRPr="00AF17CB">
        <w:t>–</w:t>
      </w:r>
      <w:r>
        <w:t>73</w:t>
      </w:r>
    </w:p>
    <w:p w:rsidR="00B80965" w:rsidRDefault="00B80965" w:rsidP="00722B92">
      <w:pPr>
        <w:pStyle w:val="Level2IX"/>
      </w:pPr>
      <w:r>
        <w:t xml:space="preserve">dangling, </w:t>
      </w:r>
      <w:r w:rsidR="0016646B">
        <w:t>72</w:t>
      </w:r>
      <w:r w:rsidR="0016646B" w:rsidRPr="00AF17CB">
        <w:t>–</w:t>
      </w:r>
      <w:r w:rsidR="0016646B">
        <w:t>73</w:t>
      </w:r>
    </w:p>
    <w:p w:rsidR="00C66B05" w:rsidRPr="00722B92" w:rsidRDefault="00C66B05" w:rsidP="00722B92">
      <w:pPr>
        <w:pStyle w:val="Level2IX"/>
      </w:pPr>
      <w:r>
        <w:t>dereferencing, 68</w:t>
      </w:r>
    </w:p>
    <w:p w:rsidR="00742217" w:rsidRDefault="00395FEA" w:rsidP="00B365D8">
      <w:pPr>
        <w:pStyle w:val="Level2IX"/>
      </w:pPr>
      <w:r>
        <w:t>for accessing data from multiple places, 17</w:t>
      </w:r>
    </w:p>
    <w:p w:rsidR="00643455" w:rsidRDefault="00643455" w:rsidP="00B365D8">
      <w:pPr>
        <w:pStyle w:val="Level2IX"/>
      </w:pPr>
      <w:r>
        <w:t>mutability of, 69</w:t>
      </w:r>
      <w:r w:rsidRPr="00AF17CB">
        <w:t>–</w:t>
      </w:r>
      <w:r>
        <w:t>71</w:t>
      </w:r>
      <w:r w:rsidR="00202E77">
        <w:t>, 73</w:t>
      </w:r>
    </w:p>
    <w:p w:rsidR="00202E77" w:rsidRDefault="00202E77" w:rsidP="00B365D8">
      <w:pPr>
        <w:pStyle w:val="Level2IX"/>
      </w:pPr>
      <w:r>
        <w:t>rules of, 73</w:t>
      </w:r>
    </w:p>
    <w:p w:rsidR="00FB7CF0" w:rsidRDefault="00FB7CF0" w:rsidP="00742217">
      <w:pPr>
        <w:pStyle w:val="Level1IX"/>
      </w:pPr>
      <w:r>
        <w:t>Registry</w:t>
      </w:r>
      <w:r w:rsidR="005462CE">
        <w:t>, of open source crates, 20</w:t>
      </w:r>
    </w:p>
    <w:p w:rsidR="00F62523" w:rsidRDefault="00F62523" w:rsidP="00742217">
      <w:pPr>
        <w:pStyle w:val="Level1IX"/>
      </w:pPr>
      <w:r>
        <w:t>Remainder, of number types, 38</w:t>
      </w:r>
    </w:p>
    <w:p w:rsidR="003954B1" w:rsidRDefault="003954B1" w:rsidP="00742217">
      <w:pPr>
        <w:pStyle w:val="Level1IX"/>
      </w:pPr>
      <w:r>
        <w:t>Resource Acquisition Is Initialization (RAII), 62</w:t>
      </w:r>
    </w:p>
    <w:p w:rsidR="00694FDF" w:rsidRDefault="00B8584B" w:rsidP="00742217">
      <w:pPr>
        <w:pStyle w:val="Level1IX"/>
      </w:pPr>
      <w:r w:rsidRPr="00B8584B">
        <w:rPr>
          <w:rStyle w:val="Literal"/>
        </w:rPr>
        <w:t>Result</w:t>
      </w:r>
    </w:p>
    <w:p w:rsidR="00694FDF" w:rsidRDefault="00694FDF" w:rsidP="00694FDF">
      <w:pPr>
        <w:pStyle w:val="Level2IX"/>
      </w:pPr>
      <w:r w:rsidRPr="00694FDF">
        <w:rPr>
          <w:rStyle w:val="Literal"/>
        </w:rPr>
        <w:t>expect</w:t>
      </w:r>
      <w:r>
        <w:t xml:space="preserve"> method on, 17</w:t>
      </w:r>
      <w:r w:rsidRPr="00AF17CB">
        <w:t>–</w:t>
      </w:r>
      <w:r>
        <w:t>18, 26</w:t>
      </w:r>
    </w:p>
    <w:p w:rsidR="00B8584B" w:rsidRDefault="00B8584B" w:rsidP="00694FDF">
      <w:pPr>
        <w:pStyle w:val="Level2IX"/>
      </w:pPr>
      <w:r>
        <w:t>for handling errors, 17</w:t>
      </w:r>
    </w:p>
    <w:p w:rsidR="006B3D7C" w:rsidRPr="006B3D7C" w:rsidRDefault="00D76F23" w:rsidP="006B3D7C">
      <w:pPr>
        <w:pStyle w:val="Level1IX"/>
      </w:pPr>
      <w:r w:rsidRPr="00D76F23">
        <w:rPr>
          <w:rStyle w:val="Literal"/>
        </w:rPr>
        <w:t>return</w:t>
      </w:r>
      <w:r>
        <w:t xml:space="preserve"> keyword, returning early from functions with, 46</w:t>
      </w:r>
    </w:p>
    <w:p w:rsidR="00456294" w:rsidRDefault="00456294" w:rsidP="003C520E">
      <w:pPr>
        <w:pStyle w:val="Level1IX"/>
      </w:pPr>
      <w:r>
        <w:t>Return values</w:t>
      </w:r>
    </w:p>
    <w:p w:rsidR="00AF17CB" w:rsidRDefault="003C520E" w:rsidP="00456294">
      <w:pPr>
        <w:pStyle w:val="Level2IX"/>
      </w:pPr>
      <w:r>
        <w:t>of functions, 46</w:t>
      </w:r>
      <w:r w:rsidRPr="00AF17CB">
        <w:t>–</w:t>
      </w:r>
      <w:r>
        <w:t>47</w:t>
      </w:r>
    </w:p>
    <w:p w:rsidR="00456294" w:rsidRDefault="00456294" w:rsidP="00456294">
      <w:pPr>
        <w:pStyle w:val="Level2IX"/>
      </w:pPr>
      <w:r>
        <w:t>multiple</w:t>
      </w:r>
      <w:r w:rsidR="0094670E">
        <w:t xml:space="preserve"> using a tuple, 67</w:t>
      </w:r>
      <w:r w:rsidR="0094670E" w:rsidRPr="00AF17CB">
        <w:t>–</w:t>
      </w:r>
      <w:r w:rsidR="0094670E">
        <w:t>68</w:t>
      </w:r>
    </w:p>
    <w:p w:rsidR="001C1926" w:rsidRPr="00974C22" w:rsidRDefault="001C1926" w:rsidP="003C520E">
      <w:pPr>
        <w:pStyle w:val="Level1IX"/>
      </w:pPr>
      <w:r w:rsidRPr="001C1926">
        <w:rPr>
          <w:rStyle w:val="Literal"/>
        </w:rPr>
        <w:t>rev</w:t>
      </w:r>
      <w:r>
        <w:t xml:space="preserve"> method, reversing ranges with, 55</w:t>
      </w:r>
    </w:p>
    <w:p w:rsidR="00974C22" w:rsidRDefault="00974C22">
      <w:pPr>
        <w:pStyle w:val="GroupTitlesIX"/>
      </w:pPr>
    </w:p>
    <w:p w:rsidR="001664F2" w:rsidRDefault="001664F2">
      <w:pPr>
        <w:pStyle w:val="GroupTitlesIX"/>
      </w:pPr>
      <w:r>
        <w:t>S</w:t>
      </w:r>
    </w:p>
    <w:p w:rsidR="006138EE" w:rsidRDefault="006138EE" w:rsidP="00780AA8">
      <w:pPr>
        <w:pStyle w:val="Level1IX"/>
      </w:pPr>
      <w:r>
        <w:t>Scalar data types, 36</w:t>
      </w:r>
      <w:r w:rsidRPr="00AF17CB">
        <w:t>–</w:t>
      </w:r>
      <w:r>
        <w:t>39</w:t>
      </w:r>
    </w:p>
    <w:p w:rsidR="009553AF" w:rsidRPr="009553AF" w:rsidRDefault="009553AF" w:rsidP="009553AF">
      <w:pPr>
        <w:pStyle w:val="Level2IX"/>
      </w:pPr>
      <w:r>
        <w:t xml:space="preserve">and </w:t>
      </w:r>
      <w:r w:rsidRPr="00F876F7">
        <w:rPr>
          <w:rStyle w:val="Literal"/>
        </w:rPr>
        <w:t>Copy</w:t>
      </w:r>
      <w:r>
        <w:t xml:space="preserve"> trait, 65</w:t>
      </w:r>
      <w:r w:rsidRPr="00AF17CB">
        <w:t>–</w:t>
      </w:r>
      <w:r>
        <w:t>66</w:t>
      </w:r>
    </w:p>
    <w:p w:rsidR="00B078F7" w:rsidRDefault="00B078F7" w:rsidP="00780AA8">
      <w:pPr>
        <w:pStyle w:val="Level1IX"/>
      </w:pPr>
      <w:r>
        <w:t>Scope, of variables</w:t>
      </w:r>
      <w:r w:rsidR="006C6C43">
        <w:t>, 60</w:t>
      </w:r>
    </w:p>
    <w:p w:rsidR="00C00AE3" w:rsidRDefault="00C00AE3" w:rsidP="00780AA8">
      <w:pPr>
        <w:pStyle w:val="Level1IX"/>
      </w:pPr>
      <w:r>
        <w:t>Semantic Versioning (</w:t>
      </w:r>
      <w:proofErr w:type="spellStart"/>
      <w:r>
        <w:t>SemVer</w:t>
      </w:r>
      <w:proofErr w:type="spellEnd"/>
      <w:r>
        <w:t>), specifying dependencies with, 19</w:t>
      </w:r>
    </w:p>
    <w:p w:rsidR="005F3433" w:rsidRDefault="005F3433" w:rsidP="00780AA8">
      <w:pPr>
        <w:pStyle w:val="Level1IX"/>
      </w:pPr>
      <w:proofErr w:type="spellStart"/>
      <w:r>
        <w:t>SemVer</w:t>
      </w:r>
      <w:proofErr w:type="spellEnd"/>
      <w:r>
        <w:t xml:space="preserve"> (Semantic Versioning), specifying dependencies with, 19</w:t>
      </w:r>
    </w:p>
    <w:p w:rsidR="00ED3FB4" w:rsidRDefault="00ED3FB4" w:rsidP="00780AA8">
      <w:pPr>
        <w:pStyle w:val="Level1IX"/>
      </w:pPr>
      <w:r>
        <w:t xml:space="preserve">Sequence, generating with </w:t>
      </w:r>
      <w:r w:rsidRPr="00ED3FB4">
        <w:rPr>
          <w:rStyle w:val="Literal"/>
        </w:rPr>
        <w:t>Range</w:t>
      </w:r>
      <w:r>
        <w:t>, 55</w:t>
      </w:r>
    </w:p>
    <w:p w:rsidR="00D63CED" w:rsidRDefault="00D63CED" w:rsidP="00780AA8">
      <w:pPr>
        <w:pStyle w:val="Level1IX"/>
      </w:pPr>
      <w:r>
        <w:lastRenderedPageBreak/>
        <w:t>Shadowing, of variables, 25</w:t>
      </w:r>
      <w:r w:rsidR="00CE2D6E">
        <w:t>, 34</w:t>
      </w:r>
      <w:r w:rsidR="00CE2D6E" w:rsidRPr="00AF17CB">
        <w:t>–</w:t>
      </w:r>
      <w:r w:rsidR="00CE2D6E">
        <w:t>36</w:t>
      </w:r>
    </w:p>
    <w:p w:rsidR="00DB064B" w:rsidRDefault="00DB064B" w:rsidP="00780AA8">
      <w:pPr>
        <w:pStyle w:val="Level1IX"/>
      </w:pPr>
      <w:r>
        <w:t>Shallow copy</w:t>
      </w:r>
      <w:r w:rsidR="00622DBD">
        <w:t xml:space="preserve">, </w:t>
      </w:r>
      <w:r w:rsidR="00FD2DD3">
        <w:t>similar to</w:t>
      </w:r>
      <w:r w:rsidR="00622DBD">
        <w:t xml:space="preserve"> move, 64</w:t>
      </w:r>
    </w:p>
    <w:p w:rsidR="00797301" w:rsidRDefault="00797301" w:rsidP="00780AA8">
      <w:pPr>
        <w:pStyle w:val="Level1IX"/>
      </w:pPr>
      <w:r>
        <w:t>Signed integer types, 36</w:t>
      </w:r>
      <w:r w:rsidRPr="00AF17CB">
        <w:t>–</w:t>
      </w:r>
      <w:r>
        <w:t>37</w:t>
      </w:r>
    </w:p>
    <w:p w:rsidR="002C40D3" w:rsidRDefault="002C40D3" w:rsidP="002C40D3">
      <w:pPr>
        <w:pStyle w:val="Level1IX"/>
      </w:pPr>
      <w:r>
        <w:t>Single quote (</w:t>
      </w:r>
      <w:r w:rsidRPr="00547A09">
        <w:rPr>
          <w:rStyle w:val="Literal"/>
        </w:rPr>
        <w:t>'</w:t>
      </w:r>
      <w:r>
        <w:t>), for characters, 39</w:t>
      </w:r>
    </w:p>
    <w:p w:rsidR="00202E77" w:rsidRDefault="00202E77" w:rsidP="002C40D3">
      <w:pPr>
        <w:pStyle w:val="Level1IX"/>
      </w:pPr>
      <w:r>
        <w:t>Slice</w:t>
      </w:r>
      <w:r w:rsidR="00BE3BEB">
        <w:t xml:space="preserve"> type, </w:t>
      </w:r>
      <w:r w:rsidR="000B4115">
        <w:t>73</w:t>
      </w:r>
      <w:r w:rsidR="000B4115" w:rsidRPr="00AF17CB">
        <w:t>–</w:t>
      </w:r>
      <w:r w:rsidR="000B4115">
        <w:t>79</w:t>
      </w:r>
    </w:p>
    <w:p w:rsidR="00AD0E37" w:rsidRPr="00AD0E37" w:rsidRDefault="00AD0E37" w:rsidP="00AD0E37">
      <w:pPr>
        <w:pStyle w:val="Level2IX"/>
      </w:pPr>
      <w:r>
        <w:t>of array, 78</w:t>
      </w:r>
      <w:r w:rsidRPr="00AF17CB">
        <w:t>–</w:t>
      </w:r>
      <w:r>
        <w:t>79</w:t>
      </w:r>
    </w:p>
    <w:p w:rsidR="000B4115" w:rsidRPr="000B4115" w:rsidRDefault="000B4115" w:rsidP="000B4115">
      <w:pPr>
        <w:pStyle w:val="Level2IX"/>
      </w:pPr>
      <w:r>
        <w:t xml:space="preserve">string slices, </w:t>
      </w:r>
      <w:r w:rsidR="00B14C7F">
        <w:t>75</w:t>
      </w:r>
      <w:r w:rsidR="00B14C7F" w:rsidRPr="00AF17CB">
        <w:t>–</w:t>
      </w:r>
      <w:r w:rsidR="00B14C7F">
        <w:t>78</w:t>
      </w:r>
    </w:p>
    <w:p w:rsidR="00DD160D" w:rsidRDefault="00DD160D" w:rsidP="002C40D3">
      <w:pPr>
        <w:pStyle w:val="Level1IX"/>
      </w:pPr>
      <w:r>
        <w:t>Snake case, for function and variable names, 42</w:t>
      </w:r>
    </w:p>
    <w:p w:rsidR="00AA09A3" w:rsidRDefault="00AA09A3" w:rsidP="00AA09A3">
      <w:pPr>
        <w:pStyle w:val="Level1IX"/>
      </w:pPr>
      <w:r>
        <w:t>Square brackets (</w:t>
      </w:r>
      <w:r w:rsidRPr="00547A09">
        <w:rPr>
          <w:rStyle w:val="Literal"/>
        </w:rPr>
        <w:t>[]</w:t>
      </w:r>
      <w:r>
        <w:t>)</w:t>
      </w:r>
    </w:p>
    <w:p w:rsidR="00AA09A3" w:rsidRDefault="00AA09A3" w:rsidP="00AA09A3">
      <w:pPr>
        <w:pStyle w:val="Level2IX"/>
      </w:pPr>
      <w:r>
        <w:t>for array creation, 41</w:t>
      </w:r>
    </w:p>
    <w:p w:rsidR="00AA09A3" w:rsidRDefault="00AA09A3" w:rsidP="00AA09A3">
      <w:pPr>
        <w:pStyle w:val="Level2IX"/>
      </w:pPr>
      <w:r>
        <w:t>for array element access, 41</w:t>
      </w:r>
    </w:p>
    <w:p w:rsidR="00FE14CD" w:rsidRDefault="00FE14CD" w:rsidP="00B24BD8">
      <w:pPr>
        <w:pStyle w:val="Level1IX"/>
      </w:pPr>
      <w:r>
        <w:t>Stack</w:t>
      </w:r>
    </w:p>
    <w:p w:rsidR="00B24BD8" w:rsidRDefault="00B24BD8" w:rsidP="00FE14CD">
      <w:pPr>
        <w:pStyle w:val="Level2IX"/>
      </w:pPr>
      <w:r>
        <w:t>and the heap, 58</w:t>
      </w:r>
      <w:r w:rsidRPr="00AF17CB">
        <w:t>–</w:t>
      </w:r>
      <w:r>
        <w:t>59</w:t>
      </w:r>
    </w:p>
    <w:p w:rsidR="00FE14CD" w:rsidRDefault="00FE14CD" w:rsidP="00FE14CD">
      <w:pPr>
        <w:pStyle w:val="Level2IX"/>
      </w:pPr>
      <w:r>
        <w:t>last in, first out ordering of, 58</w:t>
      </w:r>
    </w:p>
    <w:p w:rsidR="00D00C7C" w:rsidRDefault="00D00C7C" w:rsidP="00FE14CD">
      <w:pPr>
        <w:pStyle w:val="Level2IX"/>
      </w:pPr>
      <w:r>
        <w:t>popping off of, 58</w:t>
      </w:r>
    </w:p>
    <w:p w:rsidR="00D00C7C" w:rsidRPr="00B24BD8" w:rsidRDefault="00D00C7C" w:rsidP="00FE14CD">
      <w:pPr>
        <w:pStyle w:val="Level2IX"/>
      </w:pPr>
      <w:r>
        <w:t>pushing onto, 58</w:t>
      </w:r>
    </w:p>
    <w:p w:rsidR="00B424E0" w:rsidRDefault="00B424E0" w:rsidP="00780AA8">
      <w:pPr>
        <w:pStyle w:val="Level1IX"/>
      </w:pPr>
      <w:r>
        <w:t>Statements, vs. expressions, 44</w:t>
      </w:r>
      <w:r w:rsidRPr="00AF17CB">
        <w:t>–</w:t>
      </w:r>
      <w:r>
        <w:t>46</w:t>
      </w:r>
    </w:p>
    <w:p w:rsidR="007F09BE" w:rsidRDefault="007F09BE" w:rsidP="00780AA8">
      <w:pPr>
        <w:pStyle w:val="Level1IX"/>
      </w:pPr>
      <w:r>
        <w:t>Statically typed, 36</w:t>
      </w:r>
    </w:p>
    <w:p w:rsidR="00E3455D" w:rsidRDefault="00D63CED" w:rsidP="00780AA8">
      <w:pPr>
        <w:pStyle w:val="Level1IX"/>
      </w:pPr>
      <w:r>
        <w:t>S</w:t>
      </w:r>
      <w:r w:rsidR="00780AA8">
        <w:t xml:space="preserve">tatic method. </w:t>
      </w:r>
      <w:r w:rsidR="00780AA8" w:rsidRPr="00780AA8">
        <w:rPr>
          <w:rStyle w:val="EmphasisItalic"/>
        </w:rPr>
        <w:t>See</w:t>
      </w:r>
      <w:r w:rsidR="00780AA8">
        <w:t xml:space="preserve"> associated function</w:t>
      </w:r>
    </w:p>
    <w:p w:rsidR="00682C7A" w:rsidRDefault="00974C22" w:rsidP="00780AA8">
      <w:pPr>
        <w:pStyle w:val="Level1IX"/>
      </w:pPr>
      <w:r w:rsidRPr="00974C22">
        <w:rPr>
          <w:rStyle w:val="Literal"/>
        </w:rPr>
        <w:t>stdin</w:t>
      </w:r>
      <w:r>
        <w:t>, function to get a handle to, 16</w:t>
      </w:r>
    </w:p>
    <w:p w:rsidR="00974C22" w:rsidRDefault="00682C7A" w:rsidP="00780AA8">
      <w:pPr>
        <w:pStyle w:val="Level1IX"/>
      </w:pPr>
      <w:r>
        <w:t>String literal, 60</w:t>
      </w:r>
    </w:p>
    <w:p w:rsidR="00CC66B2" w:rsidRPr="00CC66B2" w:rsidRDefault="00CC66B2" w:rsidP="00CC66B2">
      <w:pPr>
        <w:pStyle w:val="Level2IX"/>
      </w:pPr>
      <w:r>
        <w:t xml:space="preserve">of string slice type, </w:t>
      </w:r>
      <w:r>
        <w:t>75</w:t>
      </w:r>
      <w:r w:rsidRPr="00AF17CB">
        <w:t>–</w:t>
      </w:r>
      <w:r>
        <w:t>78</w:t>
      </w:r>
    </w:p>
    <w:p w:rsidR="00CC66B2" w:rsidRDefault="00392C59" w:rsidP="00CC66B2">
      <w:pPr>
        <w:pStyle w:val="Level2IX"/>
      </w:pPr>
      <w:r>
        <w:t>storage in the binary of, 61</w:t>
      </w:r>
    </w:p>
    <w:p w:rsidR="000B4115" w:rsidRPr="000B4115" w:rsidRDefault="000277C7" w:rsidP="000B4115">
      <w:pPr>
        <w:pStyle w:val="Level1IX"/>
      </w:pPr>
      <w:r>
        <w:t>String slice type (</w:t>
      </w:r>
      <w:r w:rsidRPr="000277C7">
        <w:rPr>
          <w:rStyle w:val="Literal"/>
        </w:rPr>
        <w:t>&amp;</w:t>
      </w:r>
      <w:proofErr w:type="spellStart"/>
      <w:r w:rsidRPr="000277C7">
        <w:rPr>
          <w:rStyle w:val="Literal"/>
        </w:rPr>
        <w:t>str</w:t>
      </w:r>
      <w:proofErr w:type="spellEnd"/>
      <w:r>
        <w:t>)</w:t>
      </w:r>
      <w:r w:rsidR="000B4115">
        <w:t>,</w:t>
      </w:r>
      <w:r>
        <w:t xml:space="preserve"> 75</w:t>
      </w:r>
      <w:r w:rsidRPr="00AF17CB">
        <w:t>–</w:t>
      </w:r>
      <w:r>
        <w:t>78</w:t>
      </w:r>
      <w:r w:rsidR="000B4115">
        <w:t xml:space="preserve"> </w:t>
      </w:r>
    </w:p>
    <w:p w:rsidR="00931EFF" w:rsidRDefault="00931EFF" w:rsidP="00780AA8">
      <w:pPr>
        <w:pStyle w:val="Level1IX"/>
      </w:pPr>
      <w:r>
        <w:rPr>
          <w:rStyle w:val="Literal"/>
        </w:rPr>
        <w:t>String</w:t>
      </w:r>
      <w:r w:rsidRPr="00931EFF">
        <w:t xml:space="preserve"> type, 60</w:t>
      </w:r>
      <w:r w:rsidRPr="00AF17CB">
        <w:t>–</w:t>
      </w:r>
      <w:r>
        <w:t>61</w:t>
      </w:r>
    </w:p>
    <w:p w:rsidR="00B40C66" w:rsidRDefault="00B40C66" w:rsidP="00B40C66">
      <w:pPr>
        <w:pStyle w:val="Level2IX"/>
      </w:pPr>
      <w:proofErr w:type="spellStart"/>
      <w:r w:rsidRPr="000B4115">
        <w:rPr>
          <w:rStyle w:val="Literal"/>
        </w:rPr>
        <w:t>as_bytes</w:t>
      </w:r>
      <w:proofErr w:type="spellEnd"/>
      <w:r>
        <w:t xml:space="preserve"> method on, 73</w:t>
      </w:r>
      <w:r w:rsidRPr="00AF17CB">
        <w:t>–</w:t>
      </w:r>
      <w:r>
        <w:t>74</w:t>
      </w:r>
    </w:p>
    <w:p w:rsidR="00C042A0" w:rsidRDefault="00A10E43" w:rsidP="00C042A0">
      <w:pPr>
        <w:pStyle w:val="Level2IX"/>
      </w:pPr>
      <w:r w:rsidRPr="005014D1">
        <w:rPr>
          <w:rStyle w:val="Literal"/>
        </w:rPr>
        <w:t>from</w:t>
      </w:r>
      <w:r>
        <w:t xml:space="preserve"> function on, </w:t>
      </w:r>
      <w:r w:rsidR="005014D1">
        <w:t>60</w:t>
      </w:r>
      <w:r w:rsidR="00C042A0" w:rsidRPr="00AF17CB">
        <w:t>–</w:t>
      </w:r>
      <w:r w:rsidR="005014D1">
        <w:t>61</w:t>
      </w:r>
    </w:p>
    <w:p w:rsidR="00C042A0" w:rsidRDefault="00C042A0" w:rsidP="00C042A0">
      <w:pPr>
        <w:pStyle w:val="Level2IX"/>
      </w:pPr>
      <w:r w:rsidRPr="00C042A0">
        <w:t>internal structure of, 62–63</w:t>
      </w:r>
    </w:p>
    <w:p w:rsidR="008C0489" w:rsidRDefault="008C0489" w:rsidP="00C042A0">
      <w:pPr>
        <w:pStyle w:val="Level2IX"/>
      </w:pPr>
      <w:proofErr w:type="spellStart"/>
      <w:r w:rsidRPr="008C0489">
        <w:rPr>
          <w:rStyle w:val="Literal"/>
        </w:rPr>
        <w:t>len</w:t>
      </w:r>
      <w:proofErr w:type="spellEnd"/>
      <w:r>
        <w:t xml:space="preserve"> method on, 74</w:t>
      </w:r>
    </w:p>
    <w:p w:rsidR="0015050C" w:rsidRPr="0015050C" w:rsidRDefault="0015050C" w:rsidP="0015050C">
      <w:pPr>
        <w:pStyle w:val="Level2IX"/>
      </w:pPr>
      <w:r w:rsidRPr="00206040">
        <w:rPr>
          <w:rStyle w:val="Literal"/>
        </w:rPr>
        <w:t>parse</w:t>
      </w:r>
      <w:r>
        <w:t xml:space="preserve"> method on, 25</w:t>
      </w:r>
    </w:p>
    <w:p w:rsidR="005014D1" w:rsidRDefault="005014D1" w:rsidP="005014D1">
      <w:pPr>
        <w:pStyle w:val="Level2IX"/>
      </w:pPr>
      <w:proofErr w:type="spellStart"/>
      <w:r>
        <w:rPr>
          <w:rStyle w:val="Literal"/>
        </w:rPr>
        <w:t>push_str</w:t>
      </w:r>
      <w:proofErr w:type="spellEnd"/>
      <w:r w:rsidRPr="005014D1">
        <w:t xml:space="preserve"> method on, 61</w:t>
      </w:r>
    </w:p>
    <w:p w:rsidR="00A068F7" w:rsidRPr="00A068F7" w:rsidRDefault="00A068F7" w:rsidP="00A068F7">
      <w:pPr>
        <w:pStyle w:val="Level2IX"/>
      </w:pPr>
      <w:r w:rsidRPr="009105A3">
        <w:rPr>
          <w:rStyle w:val="Literal"/>
        </w:rPr>
        <w:t>trim</w:t>
      </w:r>
      <w:r>
        <w:t xml:space="preserve"> method on, 25</w:t>
      </w:r>
    </w:p>
    <w:p w:rsidR="0016689D" w:rsidRPr="0016689D" w:rsidRDefault="0016689D" w:rsidP="0016689D">
      <w:pPr>
        <w:pStyle w:val="Level1IX"/>
      </w:pPr>
      <w:r>
        <w:t>Subtraction, of number types, 38</w:t>
      </w:r>
    </w:p>
    <w:p w:rsidR="00780AA8" w:rsidRDefault="00780AA8">
      <w:pPr>
        <w:pStyle w:val="GroupTitlesIX"/>
      </w:pPr>
    </w:p>
    <w:p w:rsidR="001664F2" w:rsidRDefault="001664F2">
      <w:pPr>
        <w:pStyle w:val="GroupTitlesIX"/>
      </w:pPr>
      <w:r>
        <w:t>T</w:t>
      </w:r>
    </w:p>
    <w:p w:rsidR="009105A3" w:rsidRDefault="009105A3" w:rsidP="001A10AC">
      <w:pPr>
        <w:pStyle w:val="Level1IX"/>
      </w:pPr>
      <w:r w:rsidRPr="009105A3">
        <w:rPr>
          <w:rStyle w:val="Literal"/>
        </w:rPr>
        <w:t>trim</w:t>
      </w:r>
      <w:r>
        <w:t xml:space="preserve"> method</w:t>
      </w:r>
      <w:r w:rsidR="00CC7E8A">
        <w:t>,</w:t>
      </w:r>
      <w:r>
        <w:t xml:space="preserve"> on </w:t>
      </w:r>
      <w:r w:rsidRPr="009105A3">
        <w:rPr>
          <w:rStyle w:val="Literal"/>
        </w:rPr>
        <w:t>String</w:t>
      </w:r>
      <w:r>
        <w:t>, 25</w:t>
      </w:r>
    </w:p>
    <w:p w:rsidR="00C06D10" w:rsidRDefault="00C06D10" w:rsidP="00C06D10">
      <w:pPr>
        <w:pStyle w:val="Level1IX"/>
      </w:pPr>
      <w:r>
        <w:t>Tuple data type, 39</w:t>
      </w:r>
      <w:r w:rsidRPr="00AF17CB">
        <w:t>–</w:t>
      </w:r>
      <w:r>
        <w:t>40</w:t>
      </w:r>
    </w:p>
    <w:p w:rsidR="00760BCD" w:rsidRPr="00760BCD" w:rsidRDefault="00760BCD" w:rsidP="00760BCD">
      <w:pPr>
        <w:pStyle w:val="Level2IX"/>
      </w:pPr>
      <w:r>
        <w:t>returning multiple values from a function with, 67</w:t>
      </w:r>
      <w:r w:rsidRPr="00AF17CB">
        <w:t>–</w:t>
      </w:r>
      <w:r>
        <w:t>68</w:t>
      </w:r>
    </w:p>
    <w:p w:rsidR="00A05FE8" w:rsidRDefault="00A05FE8" w:rsidP="001A10AC">
      <w:pPr>
        <w:pStyle w:val="Level1IX"/>
      </w:pPr>
      <w:r>
        <w:t xml:space="preserve">Type annotation, </w:t>
      </w:r>
      <w:r w:rsidR="00C94E2A">
        <w:t xml:space="preserve">25, </w:t>
      </w:r>
      <w:r>
        <w:t>36</w:t>
      </w:r>
    </w:p>
    <w:p w:rsidR="001A10AC" w:rsidRDefault="00764EB3" w:rsidP="001A10AC">
      <w:pPr>
        <w:pStyle w:val="Level1IX"/>
      </w:pPr>
      <w:r>
        <w:t>Type inference, 24</w:t>
      </w:r>
    </w:p>
    <w:p w:rsidR="00C02531" w:rsidRPr="001A10AC" w:rsidRDefault="00C02531" w:rsidP="001A10AC">
      <w:pPr>
        <w:pStyle w:val="Level1IX"/>
      </w:pPr>
      <w:r>
        <w:t>Type suffixes, of number literals, 37</w:t>
      </w:r>
    </w:p>
    <w:p w:rsidR="00C25651" w:rsidRDefault="00C25651" w:rsidP="000A0888">
      <w:pPr>
        <w:pStyle w:val="Level2IX"/>
        <w:ind w:left="0" w:firstLine="0"/>
      </w:pPr>
    </w:p>
    <w:p w:rsidR="001664F2" w:rsidRDefault="001664F2">
      <w:pPr>
        <w:pStyle w:val="GroupTitlesIX"/>
      </w:pPr>
      <w:r>
        <w:t>U</w:t>
      </w:r>
    </w:p>
    <w:p w:rsidR="00067A06" w:rsidRDefault="00F03B07" w:rsidP="00F03B07">
      <w:pPr>
        <w:pStyle w:val="Level1IX"/>
      </w:pPr>
      <w:r>
        <w:t>Underscore (</w:t>
      </w:r>
      <w:r w:rsidRPr="00547A09">
        <w:rPr>
          <w:rStyle w:val="Literal"/>
        </w:rPr>
        <w:t>_</w:t>
      </w:r>
      <w:r>
        <w:t>)</w:t>
      </w:r>
    </w:p>
    <w:p w:rsidR="00F03B07" w:rsidRPr="00067A06" w:rsidRDefault="00F03B07" w:rsidP="00067A06">
      <w:pPr>
        <w:pStyle w:val="Level2IX"/>
      </w:pPr>
      <w:r>
        <w:t>as a catchall pattern, 28</w:t>
      </w:r>
    </w:p>
    <w:p w:rsidR="00067A06" w:rsidRDefault="00067A06" w:rsidP="00067A06">
      <w:pPr>
        <w:pStyle w:val="Level2IX"/>
      </w:pPr>
      <w:r>
        <w:t>as a visual separator in integer literals, 37</w:t>
      </w:r>
    </w:p>
    <w:p w:rsidR="00B210B4" w:rsidRDefault="00B210B4" w:rsidP="00F03B07">
      <w:pPr>
        <w:pStyle w:val="Level1IX"/>
      </w:pPr>
      <w:r>
        <w:lastRenderedPageBreak/>
        <w:t>Unicode Scalar Value, 39</w:t>
      </w:r>
    </w:p>
    <w:p w:rsidR="00EE145A" w:rsidRDefault="00EE145A" w:rsidP="00F03B07">
      <w:pPr>
        <w:pStyle w:val="Level1IX"/>
      </w:pPr>
      <w:r>
        <w:t>Unsigned integer types, 36</w:t>
      </w:r>
      <w:r w:rsidRPr="00AF17CB">
        <w:t>–</w:t>
      </w:r>
      <w:r>
        <w:t>37</w:t>
      </w:r>
    </w:p>
    <w:p w:rsidR="00527508" w:rsidRDefault="00527508" w:rsidP="00563342">
      <w:pPr>
        <w:pStyle w:val="Level1IX"/>
      </w:pPr>
      <w:r w:rsidRPr="00527508">
        <w:rPr>
          <w:rStyle w:val="Literal"/>
        </w:rPr>
        <w:t>use</w:t>
      </w:r>
      <w:r>
        <w:t>, bringing a type into scope with, 22</w:t>
      </w:r>
    </w:p>
    <w:p w:rsidR="00563342" w:rsidRDefault="00563342" w:rsidP="00563342">
      <w:pPr>
        <w:pStyle w:val="Level1IX"/>
      </w:pPr>
      <w:r>
        <w:t xml:space="preserve">User input, </w:t>
      </w:r>
      <w:r w:rsidR="00453F75">
        <w:t xml:space="preserve">with the </w:t>
      </w:r>
      <w:proofErr w:type="spellStart"/>
      <w:r w:rsidR="00453F75" w:rsidRPr="00453F75">
        <w:rPr>
          <w:rStyle w:val="Literal"/>
        </w:rPr>
        <w:t>io</w:t>
      </w:r>
      <w:proofErr w:type="spellEnd"/>
      <w:r w:rsidR="00453F75">
        <w:t xml:space="preserve"> library, </w:t>
      </w:r>
      <w:r>
        <w:t>15</w:t>
      </w:r>
    </w:p>
    <w:p w:rsidR="00DD592F" w:rsidRDefault="0044798C" w:rsidP="00563342">
      <w:pPr>
        <w:pStyle w:val="Level1IX"/>
      </w:pPr>
      <w:proofErr w:type="spellStart"/>
      <w:r w:rsidRPr="0044798C">
        <w:rPr>
          <w:rStyle w:val="Literal"/>
        </w:rPr>
        <w:t>usize</w:t>
      </w:r>
      <w:proofErr w:type="spellEnd"/>
      <w:r>
        <w:t xml:space="preserve"> </w:t>
      </w:r>
      <w:r w:rsidR="00DD592F">
        <w:t>type</w:t>
      </w:r>
    </w:p>
    <w:p w:rsidR="0044798C" w:rsidRDefault="0044798C" w:rsidP="00DD592F">
      <w:pPr>
        <w:pStyle w:val="Level2IX"/>
      </w:pPr>
      <w:r>
        <w:t>architecture dependent size of, 37</w:t>
      </w:r>
    </w:p>
    <w:p w:rsidR="00DD592F" w:rsidRPr="00563342" w:rsidRDefault="00DD592F" w:rsidP="00DD592F">
      <w:pPr>
        <w:pStyle w:val="Level2IX"/>
      </w:pPr>
      <w:r>
        <w:t>indexing collection with, 38</w:t>
      </w:r>
    </w:p>
    <w:p w:rsidR="00C25651" w:rsidRDefault="00C25651">
      <w:pPr>
        <w:pStyle w:val="GroupTitlesIX"/>
      </w:pPr>
    </w:p>
    <w:p w:rsidR="001664F2" w:rsidRDefault="001664F2">
      <w:pPr>
        <w:pStyle w:val="GroupTitlesIX"/>
      </w:pPr>
      <w:r>
        <w:t>V</w:t>
      </w:r>
    </w:p>
    <w:p w:rsidR="00F92C60" w:rsidRDefault="00F92C60" w:rsidP="00AF17CB">
      <w:pPr>
        <w:pStyle w:val="Level1IX"/>
      </w:pPr>
      <w:r>
        <w:t>Variables</w:t>
      </w:r>
    </w:p>
    <w:p w:rsidR="00F92C60" w:rsidRDefault="00F92C60" w:rsidP="00F92C60">
      <w:pPr>
        <w:pStyle w:val="Level2IX"/>
      </w:pPr>
      <w:r>
        <w:t>mutability, 32</w:t>
      </w:r>
      <w:r w:rsidRPr="00AF17CB">
        <w:t>–</w:t>
      </w:r>
      <w:r>
        <w:t>33</w:t>
      </w:r>
    </w:p>
    <w:p w:rsidR="00337140" w:rsidRPr="00AF17CB" w:rsidRDefault="00337140" w:rsidP="00F92C60">
      <w:pPr>
        <w:pStyle w:val="Level2IX"/>
      </w:pPr>
      <w:r>
        <w:t>shadowing, 25, 34</w:t>
      </w:r>
      <w:r w:rsidRPr="00AF17CB">
        <w:t>–</w:t>
      </w:r>
      <w:r>
        <w:t>36</w:t>
      </w:r>
    </w:p>
    <w:p w:rsidR="00822448" w:rsidRDefault="00822448" w:rsidP="00822448">
      <w:pPr>
        <w:pStyle w:val="Level2IX"/>
      </w:pPr>
      <w:r w:rsidRPr="00AF17CB">
        <w:t>storing values in, 15–</w:t>
      </w:r>
      <w:r>
        <w:t>16</w:t>
      </w:r>
    </w:p>
    <w:p w:rsidR="00822448" w:rsidRDefault="00822448" w:rsidP="00822448">
      <w:pPr>
        <w:pStyle w:val="Level2IX"/>
      </w:pPr>
      <w:r>
        <w:t>vs. constants, 34</w:t>
      </w:r>
    </w:p>
    <w:p w:rsidR="00C25651" w:rsidRDefault="00C25651">
      <w:pPr>
        <w:pStyle w:val="GroupTitlesIX"/>
      </w:pPr>
    </w:p>
    <w:p w:rsidR="001664F2" w:rsidRDefault="001664F2">
      <w:pPr>
        <w:pStyle w:val="GroupTitlesIX"/>
      </w:pPr>
      <w:r>
        <w:t>W</w:t>
      </w:r>
    </w:p>
    <w:p w:rsidR="00B36B62" w:rsidRPr="00B36B62" w:rsidRDefault="00B36B62" w:rsidP="00B36B62">
      <w:pPr>
        <w:pStyle w:val="Level1IX"/>
      </w:pPr>
      <w:r w:rsidRPr="00ED771D">
        <w:rPr>
          <w:rStyle w:val="Literal"/>
        </w:rPr>
        <w:t>while</w:t>
      </w:r>
      <w:r>
        <w:t xml:space="preserve"> loop</w:t>
      </w:r>
      <w:r w:rsidR="00ED771D">
        <w:t xml:space="preserve">, repeating </w:t>
      </w:r>
      <w:r w:rsidR="00CE0C06">
        <w:t>conditionally with</w:t>
      </w:r>
      <w:r w:rsidR="00ED771D">
        <w:t>, 53</w:t>
      </w:r>
      <w:r w:rsidR="00ED771D" w:rsidRPr="00AF17CB">
        <w:t>–</w:t>
      </w:r>
      <w:r w:rsidR="00ED771D">
        <w:t>54</w:t>
      </w:r>
    </w:p>
    <w:p w:rsidR="001664F2" w:rsidRDefault="00C25651">
      <w:pPr>
        <w:pStyle w:val="GroupTitlesIX"/>
      </w:pPr>
      <w:r>
        <w:br/>
      </w:r>
      <w:r w:rsidR="001664F2">
        <w:t>X</w:t>
      </w:r>
    </w:p>
    <w:p w:rsidR="00C25651" w:rsidRDefault="00C25651">
      <w:pPr>
        <w:pStyle w:val="GroupTitlesIX"/>
      </w:pPr>
    </w:p>
    <w:p w:rsidR="001664F2" w:rsidRDefault="001664F2">
      <w:pPr>
        <w:pStyle w:val="GroupTitlesIX"/>
      </w:pPr>
      <w:r>
        <w:t>Y</w:t>
      </w:r>
    </w:p>
    <w:p w:rsidR="00C25651" w:rsidRDefault="00C25651">
      <w:pPr>
        <w:pStyle w:val="GroupTitlesIX"/>
      </w:pPr>
    </w:p>
    <w:p w:rsidR="001664F2" w:rsidRDefault="001664F2">
      <w:pPr>
        <w:pStyle w:val="GroupTitlesIX"/>
      </w:pPr>
      <w:r>
        <w:t>Z</w:t>
      </w:r>
    </w:p>
    <w:p w:rsidR="001664F2" w:rsidRDefault="001664F2">
      <w:pPr>
        <w:pStyle w:val="Level1IX"/>
      </w:pPr>
    </w:p>
    <w:sectPr w:rsidR="001664F2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080" w:bottom="1440" w:left="1080" w:header="720" w:footer="720" w:gutter="0"/>
      <w:pgNumType w:start="1"/>
      <w:cols w:space="28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1EE" w:rsidRDefault="00EA61EE">
      <w:r>
        <w:separator/>
      </w:r>
    </w:p>
  </w:endnote>
  <w:endnote w:type="continuationSeparator" w:id="0">
    <w:p w:rsidR="00EA61EE" w:rsidRDefault="00EA6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Futura-Book">
    <w:panose1 w:val="020B0604020202020204"/>
    <w:charset w:val="B1"/>
    <w:family w:val="swiss"/>
    <w:pitch w:val="variable"/>
    <w:sig w:usb0="80000867" w:usb1="00000000" w:usb2="00000000" w:usb3="00000000" w:csb0="000001FB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489" w:rsidRDefault="008C0489">
    <w:pPr>
      <w:pStyle w:val="Footer"/>
      <w:jc w:val="center"/>
    </w:pPr>
    <w:r>
      <w:t xml:space="preserve">     </w:t>
    </w:r>
    <w:r>
      <w:fldChar w:fldCharType="begin"/>
    </w:r>
    <w:r>
      <w:instrText xml:space="preserve">page </w:instrText>
    </w:r>
    <w:r>
      <w:fldChar w:fldCharType="separate"/>
    </w:r>
    <w:r>
      <w:rPr>
        <w:noProof/>
      </w:rPr>
      <w:t>20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489" w:rsidRDefault="008C0489">
    <w:pPr>
      <w:pStyle w:val="Footer"/>
      <w:jc w:val="center"/>
    </w:pPr>
    <w:r>
      <w:t xml:space="preserve">     </w:t>
    </w:r>
    <w:r>
      <w:fldChar w:fldCharType="begin"/>
    </w:r>
    <w:r>
      <w:instrText xml:space="preserve">page </w:instrText>
    </w:r>
    <w:r>
      <w:fldChar w:fldCharType="separate"/>
    </w:r>
    <w:r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1EE" w:rsidRDefault="00EA61EE">
      <w:r>
        <w:separator/>
      </w:r>
    </w:p>
  </w:footnote>
  <w:footnote w:type="continuationSeparator" w:id="0">
    <w:p w:rsidR="00EA61EE" w:rsidRDefault="00EA6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489" w:rsidRDefault="008C0489">
    <w:pPr>
      <w:pStyle w:val="Header"/>
      <w:jc w:val="cent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489" w:rsidRDefault="008C0489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3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2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Bullet5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3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Number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Bullet4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Number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5263794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10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mirrorMargins/>
  <w:bordersDoNotSurroundHeader/>
  <w:bordersDoNotSurroundFooter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oNotTrackMoves/>
  <w:defaultTabStop w:val="720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79FC"/>
    <w:rsid w:val="00006109"/>
    <w:rsid w:val="000068EF"/>
    <w:rsid w:val="000077D5"/>
    <w:rsid w:val="000259BD"/>
    <w:rsid w:val="000277C7"/>
    <w:rsid w:val="000317E4"/>
    <w:rsid w:val="00036ADD"/>
    <w:rsid w:val="00067A06"/>
    <w:rsid w:val="000879FC"/>
    <w:rsid w:val="000A0888"/>
    <w:rsid w:val="000B4115"/>
    <w:rsid w:val="000D73B7"/>
    <w:rsid w:val="000F78F0"/>
    <w:rsid w:val="00100759"/>
    <w:rsid w:val="00105478"/>
    <w:rsid w:val="001231A3"/>
    <w:rsid w:val="0014238D"/>
    <w:rsid w:val="0015050C"/>
    <w:rsid w:val="00154D9C"/>
    <w:rsid w:val="0015580A"/>
    <w:rsid w:val="00157CD5"/>
    <w:rsid w:val="0016646B"/>
    <w:rsid w:val="001664F2"/>
    <w:rsid w:val="0016689D"/>
    <w:rsid w:val="00170700"/>
    <w:rsid w:val="00193873"/>
    <w:rsid w:val="00193B0F"/>
    <w:rsid w:val="001A10AC"/>
    <w:rsid w:val="001A767B"/>
    <w:rsid w:val="001C10D1"/>
    <w:rsid w:val="001C1926"/>
    <w:rsid w:val="001C1D22"/>
    <w:rsid w:val="001C6395"/>
    <w:rsid w:val="001C758E"/>
    <w:rsid w:val="001E6E89"/>
    <w:rsid w:val="001E7AEA"/>
    <w:rsid w:val="00202E77"/>
    <w:rsid w:val="00206040"/>
    <w:rsid w:val="00242041"/>
    <w:rsid w:val="0028612D"/>
    <w:rsid w:val="00293C54"/>
    <w:rsid w:val="0029574A"/>
    <w:rsid w:val="002B5B2A"/>
    <w:rsid w:val="002B6128"/>
    <w:rsid w:val="002B79BF"/>
    <w:rsid w:val="002C33E7"/>
    <w:rsid w:val="002C40D3"/>
    <w:rsid w:val="002E086C"/>
    <w:rsid w:val="002E3E57"/>
    <w:rsid w:val="00330636"/>
    <w:rsid w:val="00337140"/>
    <w:rsid w:val="00363FB3"/>
    <w:rsid w:val="0039018E"/>
    <w:rsid w:val="00392C59"/>
    <w:rsid w:val="003954B1"/>
    <w:rsid w:val="00395FEA"/>
    <w:rsid w:val="003C24CF"/>
    <w:rsid w:val="003C520E"/>
    <w:rsid w:val="003C7244"/>
    <w:rsid w:val="003D3456"/>
    <w:rsid w:val="003D485F"/>
    <w:rsid w:val="003E23E4"/>
    <w:rsid w:val="003E694A"/>
    <w:rsid w:val="003F17D8"/>
    <w:rsid w:val="004012F0"/>
    <w:rsid w:val="0040367E"/>
    <w:rsid w:val="0041452F"/>
    <w:rsid w:val="004264A1"/>
    <w:rsid w:val="0044798C"/>
    <w:rsid w:val="00452EA7"/>
    <w:rsid w:val="00453F75"/>
    <w:rsid w:val="00456294"/>
    <w:rsid w:val="004603B2"/>
    <w:rsid w:val="00462A67"/>
    <w:rsid w:val="0049291C"/>
    <w:rsid w:val="004A04BB"/>
    <w:rsid w:val="004B0520"/>
    <w:rsid w:val="004D06C5"/>
    <w:rsid w:val="004F10BD"/>
    <w:rsid w:val="005014D1"/>
    <w:rsid w:val="00527508"/>
    <w:rsid w:val="00532996"/>
    <w:rsid w:val="005462CE"/>
    <w:rsid w:val="00547A09"/>
    <w:rsid w:val="00563342"/>
    <w:rsid w:val="0056488D"/>
    <w:rsid w:val="005752A4"/>
    <w:rsid w:val="005767D6"/>
    <w:rsid w:val="0058126D"/>
    <w:rsid w:val="00587681"/>
    <w:rsid w:val="005F3433"/>
    <w:rsid w:val="00605605"/>
    <w:rsid w:val="006138EE"/>
    <w:rsid w:val="00622DBD"/>
    <w:rsid w:val="00631ED4"/>
    <w:rsid w:val="00641510"/>
    <w:rsid w:val="00643455"/>
    <w:rsid w:val="00682C7A"/>
    <w:rsid w:val="00684087"/>
    <w:rsid w:val="006910FF"/>
    <w:rsid w:val="006933F1"/>
    <w:rsid w:val="00693401"/>
    <w:rsid w:val="00694FDF"/>
    <w:rsid w:val="006A1047"/>
    <w:rsid w:val="006B0317"/>
    <w:rsid w:val="006B3D7C"/>
    <w:rsid w:val="006B5C7F"/>
    <w:rsid w:val="006C6C43"/>
    <w:rsid w:val="006D77F3"/>
    <w:rsid w:val="006E25F7"/>
    <w:rsid w:val="006E4F74"/>
    <w:rsid w:val="00722B92"/>
    <w:rsid w:val="00730033"/>
    <w:rsid w:val="00730BCD"/>
    <w:rsid w:val="00742217"/>
    <w:rsid w:val="00744B97"/>
    <w:rsid w:val="00760BCD"/>
    <w:rsid w:val="00764EB3"/>
    <w:rsid w:val="00770A5A"/>
    <w:rsid w:val="007738D3"/>
    <w:rsid w:val="00780AA8"/>
    <w:rsid w:val="00784C3F"/>
    <w:rsid w:val="00794741"/>
    <w:rsid w:val="00796D62"/>
    <w:rsid w:val="00797301"/>
    <w:rsid w:val="007E58AD"/>
    <w:rsid w:val="007F09BE"/>
    <w:rsid w:val="00800DAB"/>
    <w:rsid w:val="00822448"/>
    <w:rsid w:val="00833180"/>
    <w:rsid w:val="00847E6C"/>
    <w:rsid w:val="008B5C74"/>
    <w:rsid w:val="008C0489"/>
    <w:rsid w:val="008C54DE"/>
    <w:rsid w:val="008D0188"/>
    <w:rsid w:val="008D04C8"/>
    <w:rsid w:val="008F11F6"/>
    <w:rsid w:val="008F5A58"/>
    <w:rsid w:val="009105A3"/>
    <w:rsid w:val="009221BF"/>
    <w:rsid w:val="00931EFF"/>
    <w:rsid w:val="00942FFE"/>
    <w:rsid w:val="00946334"/>
    <w:rsid w:val="0094670E"/>
    <w:rsid w:val="009553AF"/>
    <w:rsid w:val="00973FBE"/>
    <w:rsid w:val="00974C22"/>
    <w:rsid w:val="009A0118"/>
    <w:rsid w:val="009C7BA1"/>
    <w:rsid w:val="009F2F21"/>
    <w:rsid w:val="00A05FE8"/>
    <w:rsid w:val="00A068F7"/>
    <w:rsid w:val="00A10E43"/>
    <w:rsid w:val="00A1729C"/>
    <w:rsid w:val="00A35FE8"/>
    <w:rsid w:val="00A53E67"/>
    <w:rsid w:val="00A66CF3"/>
    <w:rsid w:val="00A67A81"/>
    <w:rsid w:val="00A768F9"/>
    <w:rsid w:val="00A85002"/>
    <w:rsid w:val="00AA09A3"/>
    <w:rsid w:val="00AA2930"/>
    <w:rsid w:val="00AA67C0"/>
    <w:rsid w:val="00AD0E37"/>
    <w:rsid w:val="00AE414E"/>
    <w:rsid w:val="00AE5C22"/>
    <w:rsid w:val="00AF17CB"/>
    <w:rsid w:val="00B002AD"/>
    <w:rsid w:val="00B078F7"/>
    <w:rsid w:val="00B14C7F"/>
    <w:rsid w:val="00B210B4"/>
    <w:rsid w:val="00B24BD8"/>
    <w:rsid w:val="00B365D8"/>
    <w:rsid w:val="00B36B62"/>
    <w:rsid w:val="00B40412"/>
    <w:rsid w:val="00B40C66"/>
    <w:rsid w:val="00B421FB"/>
    <w:rsid w:val="00B424E0"/>
    <w:rsid w:val="00B6550A"/>
    <w:rsid w:val="00B80965"/>
    <w:rsid w:val="00B833E5"/>
    <w:rsid w:val="00B8584B"/>
    <w:rsid w:val="00BD5FB4"/>
    <w:rsid w:val="00BD6601"/>
    <w:rsid w:val="00BE3BEB"/>
    <w:rsid w:val="00BF5439"/>
    <w:rsid w:val="00C00AE3"/>
    <w:rsid w:val="00C02531"/>
    <w:rsid w:val="00C042A0"/>
    <w:rsid w:val="00C06D10"/>
    <w:rsid w:val="00C25651"/>
    <w:rsid w:val="00C25F34"/>
    <w:rsid w:val="00C61BED"/>
    <w:rsid w:val="00C62554"/>
    <w:rsid w:val="00C6518A"/>
    <w:rsid w:val="00C662F9"/>
    <w:rsid w:val="00C66B05"/>
    <w:rsid w:val="00C94E2A"/>
    <w:rsid w:val="00CA121B"/>
    <w:rsid w:val="00CB6766"/>
    <w:rsid w:val="00CC66B2"/>
    <w:rsid w:val="00CC7E8A"/>
    <w:rsid w:val="00CD304D"/>
    <w:rsid w:val="00CE0089"/>
    <w:rsid w:val="00CE0B2A"/>
    <w:rsid w:val="00CE0C06"/>
    <w:rsid w:val="00CE2D6E"/>
    <w:rsid w:val="00CE5CC8"/>
    <w:rsid w:val="00CF1736"/>
    <w:rsid w:val="00CF3770"/>
    <w:rsid w:val="00CF49D5"/>
    <w:rsid w:val="00D00C7C"/>
    <w:rsid w:val="00D273F0"/>
    <w:rsid w:val="00D34735"/>
    <w:rsid w:val="00D34F64"/>
    <w:rsid w:val="00D52451"/>
    <w:rsid w:val="00D63CED"/>
    <w:rsid w:val="00D6459E"/>
    <w:rsid w:val="00D76F23"/>
    <w:rsid w:val="00D85942"/>
    <w:rsid w:val="00D85FCE"/>
    <w:rsid w:val="00DA23DA"/>
    <w:rsid w:val="00DB064B"/>
    <w:rsid w:val="00DB09D3"/>
    <w:rsid w:val="00DD160D"/>
    <w:rsid w:val="00DD592F"/>
    <w:rsid w:val="00DD5A52"/>
    <w:rsid w:val="00E3455D"/>
    <w:rsid w:val="00E44092"/>
    <w:rsid w:val="00E45CB3"/>
    <w:rsid w:val="00E51C95"/>
    <w:rsid w:val="00E547D9"/>
    <w:rsid w:val="00E54A01"/>
    <w:rsid w:val="00E5589B"/>
    <w:rsid w:val="00E56529"/>
    <w:rsid w:val="00E650A1"/>
    <w:rsid w:val="00E6614B"/>
    <w:rsid w:val="00EA61EE"/>
    <w:rsid w:val="00EB774B"/>
    <w:rsid w:val="00ED3FB4"/>
    <w:rsid w:val="00ED771D"/>
    <w:rsid w:val="00EE145A"/>
    <w:rsid w:val="00F03B07"/>
    <w:rsid w:val="00F06471"/>
    <w:rsid w:val="00F10D84"/>
    <w:rsid w:val="00F160FD"/>
    <w:rsid w:val="00F22922"/>
    <w:rsid w:val="00F22FA2"/>
    <w:rsid w:val="00F370D2"/>
    <w:rsid w:val="00F3741B"/>
    <w:rsid w:val="00F61322"/>
    <w:rsid w:val="00F62523"/>
    <w:rsid w:val="00F876F7"/>
    <w:rsid w:val="00F92C60"/>
    <w:rsid w:val="00FB7CF0"/>
    <w:rsid w:val="00FC1F9E"/>
    <w:rsid w:val="00FC4598"/>
    <w:rsid w:val="00FD01E8"/>
    <w:rsid w:val="00FD16BE"/>
    <w:rsid w:val="00FD2DD3"/>
    <w:rsid w:val="00FE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3118C5E"/>
  <w15:chartTrackingRefBased/>
  <w15:docId w15:val="{BF151CCB-E2F6-3E4F-B306-AF0171CD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70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xNote">
    <w:name w:val="IndexNote"/>
    <w:pPr>
      <w:widowControl w:val="0"/>
      <w:autoSpaceDE w:val="0"/>
      <w:autoSpaceDN w:val="0"/>
    </w:pPr>
    <w:rPr>
      <w:sz w:val="24"/>
      <w:szCs w:val="24"/>
    </w:rPr>
  </w:style>
  <w:style w:type="paragraph" w:customStyle="1" w:styleId="GroupTitlesIX">
    <w:name w:val="GroupTitlesIX"/>
    <w:pPr>
      <w:widowControl w:val="0"/>
      <w:autoSpaceDE w:val="0"/>
      <w:autoSpaceDN w:val="0"/>
    </w:pPr>
    <w:rPr>
      <w:b/>
      <w:bCs/>
      <w:sz w:val="24"/>
      <w:szCs w:val="24"/>
    </w:rPr>
  </w:style>
  <w:style w:type="paragraph" w:customStyle="1" w:styleId="Level1IX">
    <w:name w:val="Level1IX"/>
    <w:pPr>
      <w:widowControl w:val="0"/>
      <w:autoSpaceDE w:val="0"/>
      <w:autoSpaceDN w:val="0"/>
      <w:ind w:left="324" w:hanging="325"/>
    </w:pPr>
    <w:rPr>
      <w:sz w:val="24"/>
      <w:szCs w:val="24"/>
    </w:rPr>
  </w:style>
  <w:style w:type="paragraph" w:customStyle="1" w:styleId="Level2IX">
    <w:name w:val="Level2IX"/>
    <w:pPr>
      <w:widowControl w:val="0"/>
      <w:autoSpaceDE w:val="0"/>
      <w:autoSpaceDN w:val="0"/>
      <w:ind w:left="540" w:hanging="324"/>
    </w:pPr>
    <w:rPr>
      <w:sz w:val="24"/>
      <w:szCs w:val="24"/>
    </w:rPr>
  </w:style>
  <w:style w:type="paragraph" w:customStyle="1" w:styleId="Level3IX">
    <w:name w:val="Level3IX"/>
    <w:pPr>
      <w:widowControl w:val="0"/>
      <w:autoSpaceDE w:val="0"/>
      <w:autoSpaceDN w:val="0"/>
      <w:ind w:left="756" w:hanging="325"/>
    </w:pPr>
    <w:rPr>
      <w:sz w:val="24"/>
      <w:szCs w:val="24"/>
    </w:rPr>
  </w:style>
  <w:style w:type="paragraph" w:customStyle="1" w:styleId="Sub3">
    <w:name w:val="Sub3"/>
    <w:pPr>
      <w:widowControl w:val="0"/>
      <w:autoSpaceDE w:val="0"/>
      <w:autoSpaceDN w:val="0"/>
      <w:ind w:left="972" w:hanging="324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character" w:styleId="Emphasis">
    <w:name w:val="Emphasis"/>
    <w:qFormat/>
    <w:rPr>
      <w:i/>
      <w:iCs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</w:rPr>
  </w:style>
  <w:style w:type="character" w:styleId="FollowedHyperlink">
    <w:name w:val="FollowedHyperlink"/>
    <w:rPr>
      <w:color w:val="800080"/>
      <w:u w:val="single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rPr>
      <w:i/>
      <w:iCs/>
    </w:rPr>
  </w:style>
  <w:style w:type="character" w:styleId="HTMLCode">
    <w:name w:val="HTML Code"/>
    <w:rPr>
      <w:rFonts w:ascii="Courier New" w:hAnsi="Courier New" w:cs="Courier New"/>
      <w:sz w:val="20"/>
      <w:szCs w:val="20"/>
    </w:rPr>
  </w:style>
  <w:style w:type="character" w:styleId="HTMLDefinition">
    <w:name w:val="HTML Definition"/>
    <w:rPr>
      <w:i/>
      <w:iCs/>
    </w:rPr>
  </w:style>
  <w:style w:type="character" w:styleId="HTMLKeyboard">
    <w:name w:val="HTML Keyboar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rPr>
      <w:rFonts w:ascii="Courier New" w:hAnsi="Courier New" w:cs="Courier New"/>
    </w:rPr>
  </w:style>
  <w:style w:type="character" w:styleId="HTMLTypewriter">
    <w:name w:val="HTML Typewriter"/>
    <w:rPr>
      <w:rFonts w:ascii="Courier New" w:hAnsi="Courier New" w:cs="Courier New"/>
      <w:sz w:val="20"/>
      <w:szCs w:val="20"/>
    </w:rPr>
  </w:style>
  <w:style w:type="character" w:styleId="HTMLVariable">
    <w:name w:val="HTML Variable"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  <w:ind w:left="360"/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num" w:pos="720"/>
      </w:tabs>
      <w:ind w:left="720"/>
    </w:pPr>
  </w:style>
  <w:style w:type="paragraph" w:styleId="ListBullet3">
    <w:name w:val="List Bullet 3"/>
    <w:basedOn w:val="Normal"/>
    <w:autoRedefine/>
    <w:pPr>
      <w:numPr>
        <w:numId w:val="3"/>
      </w:numPr>
      <w:tabs>
        <w:tab w:val="num" w:pos="1080"/>
      </w:tabs>
      <w:ind w:left="1080"/>
    </w:pPr>
  </w:style>
  <w:style w:type="paragraph" w:styleId="ListBullet4">
    <w:name w:val="List Bullet 4"/>
    <w:basedOn w:val="Normal"/>
    <w:autoRedefine/>
    <w:pPr>
      <w:numPr>
        <w:numId w:val="4"/>
      </w:numPr>
      <w:tabs>
        <w:tab w:val="clear" w:pos="360"/>
        <w:tab w:val="num" w:pos="1440"/>
      </w:tabs>
      <w:ind w:left="1440"/>
    </w:pPr>
  </w:style>
  <w:style w:type="paragraph" w:styleId="ListBullet5">
    <w:name w:val="List Bullet 5"/>
    <w:basedOn w:val="Normal"/>
    <w:autoRedefine/>
    <w:pPr>
      <w:numPr>
        <w:numId w:val="5"/>
      </w:numPr>
      <w:tabs>
        <w:tab w:val="num" w:pos="1800"/>
      </w:tabs>
      <w:ind w:left="180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  <w:ind w:left="360"/>
    </w:pPr>
  </w:style>
  <w:style w:type="paragraph" w:styleId="ListNumber2">
    <w:name w:val="List Number 2"/>
    <w:basedOn w:val="Normal"/>
    <w:pPr>
      <w:numPr>
        <w:numId w:val="7"/>
      </w:numPr>
      <w:tabs>
        <w:tab w:val="num" w:pos="720"/>
      </w:tabs>
      <w:ind w:left="720"/>
    </w:pPr>
  </w:style>
  <w:style w:type="paragraph" w:styleId="ListNumber3">
    <w:name w:val="List Number 3"/>
    <w:basedOn w:val="Normal"/>
    <w:pPr>
      <w:numPr>
        <w:numId w:val="8"/>
      </w:numPr>
      <w:tabs>
        <w:tab w:val="num" w:pos="1080"/>
      </w:tabs>
      <w:ind w:left="1080"/>
    </w:pPr>
  </w:style>
  <w:style w:type="paragraph" w:styleId="ListNumber4">
    <w:name w:val="List Number 4"/>
    <w:basedOn w:val="Normal"/>
    <w:pPr>
      <w:numPr>
        <w:numId w:val="9"/>
      </w:numPr>
      <w:tabs>
        <w:tab w:val="clear" w:pos="360"/>
        <w:tab w:val="num" w:pos="1440"/>
      </w:tabs>
      <w:ind w:left="1440"/>
    </w:pPr>
  </w:style>
  <w:style w:type="paragraph" w:styleId="ListNumber5">
    <w:name w:val="List Number 5"/>
    <w:basedOn w:val="Normal"/>
    <w:pPr>
      <w:numPr>
        <w:numId w:val="10"/>
      </w:numPr>
      <w:tabs>
        <w:tab w:val="num" w:pos="1080"/>
        <w:tab w:val="num" w:pos="1800"/>
      </w:tabs>
      <w:ind w:left="1800"/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pPr>
      <w:autoSpaceDE w:val="0"/>
      <w:autoSpaceDN w:val="0"/>
      <w:jc w:val="center"/>
    </w:pPr>
    <w:rPr>
      <w:b/>
      <w:bCs/>
      <w:sz w:val="24"/>
      <w:szCs w:val="24"/>
    </w:rPr>
  </w:style>
  <w:style w:type="paragraph" w:customStyle="1" w:styleId="ChapterTitle">
    <w:name w:val="ChapterTitle"/>
    <w:next w:val="1stPara"/>
    <w:autoRedefine/>
    <w:pPr>
      <w:autoSpaceDE w:val="0"/>
      <w:autoSpaceDN w:val="0"/>
      <w:spacing w:line="360" w:lineRule="auto"/>
    </w:pPr>
    <w:rPr>
      <w:b/>
      <w:bCs/>
      <w:sz w:val="24"/>
      <w:szCs w:val="24"/>
    </w:rPr>
  </w:style>
  <w:style w:type="paragraph" w:customStyle="1" w:styleId="1stPara">
    <w:name w:val="1st Para"/>
    <w:next w:val="Body"/>
    <w:autoRedefine/>
    <w:pPr>
      <w:autoSpaceDE w:val="0"/>
      <w:autoSpaceDN w:val="0"/>
      <w:spacing w:after="40" w:line="360" w:lineRule="auto"/>
    </w:pPr>
    <w:rPr>
      <w:sz w:val="24"/>
      <w:szCs w:val="24"/>
    </w:rPr>
  </w:style>
  <w:style w:type="paragraph" w:customStyle="1" w:styleId="BodyFirst">
    <w:name w:val="BodyFirst"/>
    <w:next w:val="Body"/>
    <w:autoRedefine/>
    <w:pPr>
      <w:autoSpaceDE w:val="0"/>
      <w:autoSpaceDN w:val="0"/>
      <w:spacing w:line="360" w:lineRule="auto"/>
    </w:pPr>
    <w:rPr>
      <w:sz w:val="24"/>
      <w:szCs w:val="24"/>
    </w:rPr>
  </w:style>
  <w:style w:type="paragraph" w:customStyle="1" w:styleId="Body">
    <w:name w:val="Body"/>
    <w:autoRedefine/>
    <w:pPr>
      <w:autoSpaceDE w:val="0"/>
      <w:autoSpaceDN w:val="0"/>
      <w:spacing w:line="360" w:lineRule="auto"/>
      <w:ind w:firstLine="360"/>
    </w:pPr>
    <w:rPr>
      <w:sz w:val="24"/>
      <w:szCs w:val="24"/>
    </w:rPr>
  </w:style>
  <w:style w:type="paragraph" w:customStyle="1" w:styleId="HeadA">
    <w:name w:val="HeadA"/>
    <w:next w:val="BodyFirst"/>
    <w:autoRedefine/>
    <w:pPr>
      <w:autoSpaceDE w:val="0"/>
      <w:autoSpaceDN w:val="0"/>
      <w:spacing w:before="120" w:after="120" w:line="360" w:lineRule="auto"/>
    </w:pPr>
    <w:rPr>
      <w:rFonts w:ascii="Arial" w:hAnsi="Arial" w:cs="Arial"/>
      <w:b/>
      <w:bCs/>
      <w:sz w:val="24"/>
      <w:szCs w:val="24"/>
    </w:rPr>
  </w:style>
  <w:style w:type="paragraph" w:customStyle="1" w:styleId="HeadB">
    <w:name w:val="HeadB"/>
    <w:next w:val="BodyFirst"/>
    <w:autoRedefine/>
    <w:pPr>
      <w:autoSpaceDE w:val="0"/>
      <w:autoSpaceDN w:val="0"/>
      <w:spacing w:before="120" w:after="120" w:line="360" w:lineRule="auto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HeadC">
    <w:name w:val="HeadC"/>
    <w:next w:val="BodyFirst"/>
    <w:autoRedefine/>
    <w:pPr>
      <w:autoSpaceDE w:val="0"/>
      <w:autoSpaceDN w:val="0"/>
      <w:spacing w:before="120" w:after="120" w:line="360" w:lineRule="auto"/>
    </w:pPr>
    <w:rPr>
      <w:rFonts w:ascii="Arial" w:hAnsi="Arial" w:cs="Arial"/>
      <w:b/>
      <w:bCs/>
    </w:rPr>
  </w:style>
  <w:style w:type="paragraph" w:customStyle="1" w:styleId="CodeA">
    <w:name w:val="CodeA"/>
    <w:next w:val="CodeB"/>
    <w:autoRedefine/>
    <w:pPr>
      <w:autoSpaceDE w:val="0"/>
      <w:autoSpaceDN w:val="0"/>
      <w:spacing w:before="120" w:line="360" w:lineRule="auto"/>
    </w:pPr>
    <w:rPr>
      <w:rFonts w:ascii="Courier" w:hAnsi="Courier" w:cs="Courier"/>
    </w:rPr>
  </w:style>
  <w:style w:type="paragraph" w:customStyle="1" w:styleId="CodeB">
    <w:name w:val="CodeB"/>
    <w:autoRedefine/>
    <w:pPr>
      <w:autoSpaceDE w:val="0"/>
      <w:autoSpaceDN w:val="0"/>
      <w:spacing w:line="360" w:lineRule="auto"/>
    </w:pPr>
    <w:rPr>
      <w:rFonts w:ascii="Courier" w:hAnsi="Courier" w:cs="Courier"/>
    </w:rPr>
  </w:style>
  <w:style w:type="paragraph" w:customStyle="1" w:styleId="CodeC">
    <w:name w:val="CodeC"/>
    <w:next w:val="Body"/>
    <w:autoRedefine/>
    <w:pPr>
      <w:autoSpaceDE w:val="0"/>
      <w:autoSpaceDN w:val="0"/>
      <w:spacing w:after="120" w:line="360" w:lineRule="auto"/>
    </w:pPr>
    <w:rPr>
      <w:rFonts w:ascii="Courier" w:hAnsi="Courier" w:cs="Courier"/>
    </w:rPr>
  </w:style>
  <w:style w:type="paragraph" w:customStyle="1" w:styleId="CodeSingle">
    <w:name w:val="CodeSingle"/>
    <w:next w:val="Body"/>
    <w:autoRedefine/>
    <w:pPr>
      <w:autoSpaceDE w:val="0"/>
      <w:autoSpaceDN w:val="0"/>
      <w:spacing w:before="120" w:after="120" w:line="360" w:lineRule="auto"/>
    </w:pPr>
    <w:rPr>
      <w:rFonts w:ascii="Courier" w:hAnsi="Courier" w:cs="Courier"/>
    </w:rPr>
  </w:style>
  <w:style w:type="paragraph" w:customStyle="1" w:styleId="CodeAWide">
    <w:name w:val="CodeA Wide"/>
    <w:next w:val="CodeBWide"/>
    <w:autoRedefine/>
    <w:pPr>
      <w:autoSpaceDE w:val="0"/>
      <w:autoSpaceDN w:val="0"/>
      <w:spacing w:before="120" w:line="360" w:lineRule="auto"/>
    </w:pPr>
    <w:rPr>
      <w:rFonts w:ascii="Courier" w:hAnsi="Courier" w:cs="Courier"/>
      <w:sz w:val="16"/>
      <w:szCs w:val="16"/>
    </w:rPr>
  </w:style>
  <w:style w:type="paragraph" w:customStyle="1" w:styleId="CodeBWide">
    <w:name w:val="CodeB Wide"/>
    <w:autoRedefine/>
    <w:pPr>
      <w:autoSpaceDE w:val="0"/>
      <w:autoSpaceDN w:val="0"/>
      <w:spacing w:line="360" w:lineRule="auto"/>
    </w:pPr>
    <w:rPr>
      <w:rFonts w:ascii="Courier" w:hAnsi="Courier" w:cs="Courier"/>
      <w:sz w:val="16"/>
      <w:szCs w:val="16"/>
    </w:rPr>
  </w:style>
  <w:style w:type="paragraph" w:customStyle="1" w:styleId="CodeCWide">
    <w:name w:val="CodeC Wide"/>
    <w:next w:val="Normal"/>
    <w:autoRedefine/>
    <w:pPr>
      <w:autoSpaceDE w:val="0"/>
      <w:autoSpaceDN w:val="0"/>
      <w:spacing w:after="120" w:line="360" w:lineRule="auto"/>
    </w:pPr>
    <w:rPr>
      <w:rFonts w:ascii="Courier" w:hAnsi="Courier" w:cs="Courier"/>
      <w:sz w:val="16"/>
      <w:szCs w:val="16"/>
    </w:rPr>
  </w:style>
  <w:style w:type="paragraph" w:customStyle="1" w:styleId="CodeSingleWide">
    <w:name w:val="CodeSingle Wide"/>
    <w:next w:val="Body"/>
    <w:autoRedefine/>
    <w:pPr>
      <w:autoSpaceDE w:val="0"/>
      <w:autoSpaceDN w:val="0"/>
      <w:spacing w:before="120" w:after="120" w:line="360" w:lineRule="auto"/>
    </w:pPr>
    <w:rPr>
      <w:rFonts w:ascii="Courier" w:hAnsi="Courier" w:cs="Courier"/>
      <w:sz w:val="16"/>
      <w:szCs w:val="16"/>
    </w:rPr>
  </w:style>
  <w:style w:type="paragraph" w:customStyle="1" w:styleId="Note">
    <w:name w:val="Note"/>
    <w:next w:val="Body"/>
    <w:autoRedefine/>
    <w:pPr>
      <w:autoSpaceDE w:val="0"/>
      <w:autoSpaceDN w:val="0"/>
      <w:spacing w:before="120" w:after="120" w:line="360" w:lineRule="auto"/>
      <w:ind w:left="720" w:hanging="720"/>
    </w:pPr>
    <w:rPr>
      <w:i/>
      <w:iCs/>
      <w:sz w:val="24"/>
      <w:szCs w:val="24"/>
    </w:rPr>
  </w:style>
  <w:style w:type="paragraph" w:customStyle="1" w:styleId="ListPlain">
    <w:name w:val="List Plain"/>
    <w:autoRedefine/>
    <w:pPr>
      <w:autoSpaceDE w:val="0"/>
      <w:autoSpaceDN w:val="0"/>
      <w:spacing w:before="60" w:after="60" w:line="360" w:lineRule="auto"/>
      <w:ind w:left="360"/>
    </w:pPr>
    <w:rPr>
      <w:sz w:val="24"/>
      <w:szCs w:val="24"/>
    </w:rPr>
  </w:style>
  <w:style w:type="paragraph" w:customStyle="1" w:styleId="ListHead">
    <w:name w:val="ListHead"/>
    <w:next w:val="ListBody"/>
    <w:autoRedefine/>
    <w:pPr>
      <w:autoSpaceDE w:val="0"/>
      <w:autoSpaceDN w:val="0"/>
      <w:spacing w:before="120" w:line="360" w:lineRule="auto"/>
    </w:pPr>
    <w:rPr>
      <w:b/>
      <w:bCs/>
      <w:sz w:val="24"/>
      <w:szCs w:val="24"/>
    </w:rPr>
  </w:style>
  <w:style w:type="paragraph" w:customStyle="1" w:styleId="ListBody">
    <w:name w:val="ListBody"/>
    <w:next w:val="Normal"/>
    <w:autoRedefine/>
    <w:pPr>
      <w:autoSpaceDE w:val="0"/>
      <w:autoSpaceDN w:val="0"/>
      <w:spacing w:after="120" w:line="360" w:lineRule="auto"/>
      <w:ind w:left="360"/>
    </w:pPr>
    <w:rPr>
      <w:sz w:val="24"/>
      <w:szCs w:val="24"/>
    </w:rPr>
  </w:style>
  <w:style w:type="paragraph" w:customStyle="1" w:styleId="NumListA">
    <w:name w:val="NumListA"/>
    <w:next w:val="Normal"/>
    <w:autoRedefine/>
    <w:pPr>
      <w:autoSpaceDE w:val="0"/>
      <w:autoSpaceDN w:val="0"/>
      <w:spacing w:before="120" w:line="360" w:lineRule="auto"/>
      <w:ind w:left="720"/>
    </w:pPr>
    <w:rPr>
      <w:color w:val="000000"/>
      <w:sz w:val="24"/>
      <w:szCs w:val="24"/>
    </w:rPr>
  </w:style>
  <w:style w:type="paragraph" w:customStyle="1" w:styleId="NumListB">
    <w:name w:val="NumListB"/>
    <w:next w:val="Normal"/>
    <w:autoRedefine/>
    <w:pPr>
      <w:autoSpaceDE w:val="0"/>
      <w:autoSpaceDN w:val="0"/>
      <w:spacing w:line="360" w:lineRule="auto"/>
      <w:ind w:left="720"/>
    </w:pPr>
    <w:rPr>
      <w:color w:val="000000"/>
      <w:sz w:val="24"/>
      <w:szCs w:val="24"/>
    </w:rPr>
  </w:style>
  <w:style w:type="paragraph" w:customStyle="1" w:styleId="NumListC">
    <w:name w:val="NumListC"/>
    <w:next w:val="Normal"/>
    <w:autoRedefine/>
    <w:pPr>
      <w:autoSpaceDE w:val="0"/>
      <w:autoSpaceDN w:val="0"/>
      <w:spacing w:after="120" w:line="360" w:lineRule="auto"/>
      <w:ind w:left="720"/>
    </w:pPr>
    <w:rPr>
      <w:color w:val="000000"/>
      <w:sz w:val="24"/>
      <w:szCs w:val="24"/>
    </w:rPr>
  </w:style>
  <w:style w:type="paragraph" w:customStyle="1" w:styleId="ListSimple">
    <w:name w:val="ListSimple"/>
    <w:next w:val="Normal"/>
    <w:autoRedefine/>
    <w:pPr>
      <w:autoSpaceDE w:val="0"/>
      <w:autoSpaceDN w:val="0"/>
      <w:spacing w:line="360" w:lineRule="auto"/>
      <w:ind w:left="360" w:firstLine="360"/>
    </w:pPr>
    <w:rPr>
      <w:sz w:val="24"/>
      <w:szCs w:val="24"/>
    </w:rPr>
  </w:style>
  <w:style w:type="paragraph" w:customStyle="1" w:styleId="CodeAIndent">
    <w:name w:val="CodeA Indent"/>
    <w:next w:val="Normal"/>
    <w:autoRedefine/>
    <w:pPr>
      <w:autoSpaceDE w:val="0"/>
      <w:autoSpaceDN w:val="0"/>
      <w:spacing w:before="120" w:line="360" w:lineRule="auto"/>
      <w:ind w:left="360"/>
    </w:pPr>
    <w:rPr>
      <w:rFonts w:ascii="Courier" w:hAnsi="Courier" w:cs="Courier"/>
    </w:rPr>
  </w:style>
  <w:style w:type="paragraph" w:customStyle="1" w:styleId="CodeBIndent">
    <w:name w:val="CodeB Indent"/>
    <w:next w:val="Normal"/>
    <w:autoRedefine/>
    <w:pPr>
      <w:autoSpaceDE w:val="0"/>
      <w:autoSpaceDN w:val="0"/>
      <w:spacing w:line="360" w:lineRule="auto"/>
      <w:ind w:left="360"/>
    </w:pPr>
    <w:rPr>
      <w:rFonts w:ascii="Courier" w:hAnsi="Courier" w:cs="Courier"/>
    </w:rPr>
  </w:style>
  <w:style w:type="paragraph" w:customStyle="1" w:styleId="CodeCIndent">
    <w:name w:val="CodeC Indent"/>
    <w:next w:val="Normal"/>
    <w:autoRedefine/>
    <w:pPr>
      <w:autoSpaceDE w:val="0"/>
      <w:autoSpaceDN w:val="0"/>
      <w:spacing w:after="120" w:line="360" w:lineRule="auto"/>
      <w:ind w:left="360"/>
    </w:pPr>
    <w:rPr>
      <w:rFonts w:ascii="Courier" w:hAnsi="Courier" w:cs="Courier"/>
    </w:rPr>
  </w:style>
  <w:style w:type="paragraph" w:customStyle="1" w:styleId="CodeSingleIndent">
    <w:name w:val="CodeSingle Indent"/>
    <w:next w:val="Normal"/>
    <w:autoRedefine/>
    <w:pPr>
      <w:autoSpaceDE w:val="0"/>
      <w:autoSpaceDN w:val="0"/>
      <w:spacing w:before="120" w:after="120" w:line="360" w:lineRule="auto"/>
      <w:ind w:left="360"/>
    </w:pPr>
    <w:rPr>
      <w:rFonts w:ascii="Courier" w:hAnsi="Courier" w:cs="Courier"/>
    </w:rPr>
  </w:style>
  <w:style w:type="paragraph" w:customStyle="1" w:styleId="BulletA">
    <w:name w:val="BulletA"/>
    <w:next w:val="Normal"/>
    <w:autoRedefine/>
    <w:pPr>
      <w:autoSpaceDE w:val="0"/>
      <w:autoSpaceDN w:val="0"/>
      <w:spacing w:before="120" w:line="360" w:lineRule="auto"/>
      <w:ind w:left="720"/>
    </w:pPr>
    <w:rPr>
      <w:color w:val="000080"/>
      <w:sz w:val="24"/>
      <w:szCs w:val="24"/>
    </w:rPr>
  </w:style>
  <w:style w:type="paragraph" w:customStyle="1" w:styleId="BulletB">
    <w:name w:val="BulletB"/>
    <w:next w:val="Normal"/>
    <w:autoRedefine/>
    <w:pPr>
      <w:autoSpaceDE w:val="0"/>
      <w:autoSpaceDN w:val="0"/>
      <w:spacing w:line="360" w:lineRule="auto"/>
      <w:ind w:left="720"/>
    </w:pPr>
    <w:rPr>
      <w:color w:val="000080"/>
      <w:sz w:val="24"/>
      <w:szCs w:val="24"/>
    </w:rPr>
  </w:style>
  <w:style w:type="paragraph" w:customStyle="1" w:styleId="BulletC">
    <w:name w:val="BulletC"/>
    <w:next w:val="Normal"/>
    <w:autoRedefine/>
    <w:pPr>
      <w:autoSpaceDE w:val="0"/>
      <w:autoSpaceDN w:val="0"/>
      <w:spacing w:after="120" w:line="360" w:lineRule="auto"/>
      <w:ind w:left="720"/>
    </w:pPr>
    <w:rPr>
      <w:color w:val="000080"/>
      <w:sz w:val="24"/>
      <w:szCs w:val="24"/>
    </w:rPr>
  </w:style>
  <w:style w:type="paragraph" w:customStyle="1" w:styleId="BlockQuote">
    <w:name w:val="Block Quote"/>
    <w:next w:val="Normal"/>
    <w:autoRedefine/>
    <w:pPr>
      <w:autoSpaceDE w:val="0"/>
      <w:autoSpaceDN w:val="0"/>
      <w:spacing w:before="120" w:after="120"/>
      <w:ind w:left="1440" w:right="1440"/>
    </w:pPr>
  </w:style>
  <w:style w:type="paragraph" w:styleId="Caption">
    <w:name w:val="caption"/>
    <w:basedOn w:val="Normal"/>
    <w:next w:val="Normal"/>
    <w:autoRedefine/>
    <w:qFormat/>
    <w:pPr>
      <w:spacing w:before="120" w:after="180" w:line="360" w:lineRule="auto"/>
    </w:pPr>
    <w:rPr>
      <w:rFonts w:ascii="Arial" w:hAnsi="Arial" w:cs="Arial"/>
      <w:i/>
      <w:iCs/>
    </w:rPr>
  </w:style>
  <w:style w:type="paragraph" w:customStyle="1" w:styleId="TableTitle">
    <w:name w:val="Table Title"/>
    <w:next w:val="Normal"/>
    <w:autoRedefine/>
    <w:pPr>
      <w:autoSpaceDE w:val="0"/>
      <w:autoSpaceDN w:val="0"/>
      <w:spacing w:before="120" w:after="120" w:line="360" w:lineRule="auto"/>
    </w:pPr>
    <w:rPr>
      <w:rFonts w:ascii="Arial" w:hAnsi="Arial" w:cs="Arial"/>
    </w:rPr>
  </w:style>
  <w:style w:type="paragraph" w:customStyle="1" w:styleId="TableHeader">
    <w:name w:val="Table Header"/>
    <w:next w:val="Normal"/>
    <w:autoRedefine/>
    <w:pPr>
      <w:autoSpaceDE w:val="0"/>
      <w:autoSpaceDN w:val="0"/>
      <w:spacing w:before="60" w:after="60" w:line="360" w:lineRule="auto"/>
    </w:pPr>
    <w:rPr>
      <w:rFonts w:ascii="Futura-Book" w:hAnsi="Futura-Book" w:cs="Futura-Book"/>
      <w:b/>
      <w:bCs/>
    </w:rPr>
  </w:style>
  <w:style w:type="paragraph" w:customStyle="1" w:styleId="TableBody">
    <w:name w:val="Table Body"/>
    <w:autoRedefine/>
    <w:pPr>
      <w:autoSpaceDE w:val="0"/>
      <w:autoSpaceDN w:val="0"/>
      <w:spacing w:line="360" w:lineRule="auto"/>
    </w:pPr>
    <w:rPr>
      <w:rFonts w:ascii="Futura-Book" w:hAnsi="Futura-Book" w:cs="Futura-Book"/>
    </w:rPr>
  </w:style>
  <w:style w:type="paragraph" w:customStyle="1" w:styleId="AuthorQuery">
    <w:name w:val="Author Query"/>
    <w:autoRedefine/>
    <w:pPr>
      <w:autoSpaceDE w:val="0"/>
      <w:autoSpaceDN w:val="0"/>
      <w:spacing w:before="120" w:after="120" w:line="360" w:lineRule="auto"/>
      <w:ind w:left="1440" w:right="1440"/>
    </w:pPr>
    <w:rPr>
      <w:color w:val="FF0000"/>
      <w:sz w:val="24"/>
      <w:szCs w:val="24"/>
    </w:rPr>
  </w:style>
  <w:style w:type="paragraph" w:customStyle="1" w:styleId="ProductionDirective">
    <w:name w:val="Production Directive"/>
    <w:next w:val="Normal"/>
    <w:autoRedefine/>
    <w:pPr>
      <w:autoSpaceDE w:val="0"/>
      <w:autoSpaceDN w:val="0"/>
      <w:spacing w:before="120" w:after="120" w:line="360" w:lineRule="auto"/>
    </w:pPr>
    <w:rPr>
      <w:smallCaps/>
      <w:color w:val="008000"/>
    </w:rPr>
  </w:style>
  <w:style w:type="character" w:customStyle="1" w:styleId="EmphasisBold">
    <w:name w:val="EmphasisBold"/>
    <w:rPr>
      <w:b/>
      <w:bCs/>
      <w:color w:val="0000FF"/>
    </w:rPr>
  </w:style>
  <w:style w:type="character" w:customStyle="1" w:styleId="EmphasisItalic">
    <w:name w:val="EmphasisItalic"/>
    <w:rPr>
      <w:i/>
      <w:iCs/>
      <w:color w:val="0000FF"/>
    </w:rPr>
  </w:style>
  <w:style w:type="character" w:customStyle="1" w:styleId="EmphasisBoldItal">
    <w:name w:val="EmphasisBoldItal"/>
    <w:rPr>
      <w:b/>
      <w:bCs/>
      <w:i/>
      <w:iCs/>
      <w:color w:val="0000FF"/>
    </w:rPr>
  </w:style>
  <w:style w:type="character" w:customStyle="1" w:styleId="EmphasisRevItal">
    <w:name w:val="EmphasisRevItal"/>
    <w:rPr>
      <w:i/>
      <w:iCs/>
      <w:color w:val="0000FF"/>
    </w:rPr>
  </w:style>
  <w:style w:type="character" w:customStyle="1" w:styleId="Keycap">
    <w:name w:val="Keycap"/>
    <w:rPr>
      <w:smallCaps/>
      <w:color w:val="0000FF"/>
    </w:rPr>
  </w:style>
  <w:style w:type="character" w:customStyle="1" w:styleId="Literal">
    <w:name w:val="Literal"/>
    <w:rPr>
      <w:rFonts w:ascii="Courier" w:hAnsi="Courier" w:cs="Courier"/>
      <w:color w:val="0000FF"/>
      <w:sz w:val="20"/>
      <w:szCs w:val="20"/>
    </w:rPr>
  </w:style>
  <w:style w:type="character" w:customStyle="1" w:styleId="LiteralBold">
    <w:name w:val="LiteralBold"/>
    <w:rPr>
      <w:rFonts w:ascii="Courier" w:hAnsi="Courier" w:cs="Courier"/>
      <w:b/>
      <w:bCs/>
      <w:color w:val="0000FF"/>
      <w:sz w:val="20"/>
      <w:szCs w:val="20"/>
    </w:rPr>
  </w:style>
  <w:style w:type="character" w:customStyle="1" w:styleId="LiteralItal">
    <w:name w:val="LiteralItal"/>
    <w:rPr>
      <w:rFonts w:ascii="Courier" w:hAnsi="Courier" w:cs="Courier"/>
      <w:i/>
      <w:iCs/>
      <w:color w:val="0000FF"/>
      <w:sz w:val="20"/>
      <w:szCs w:val="20"/>
    </w:rPr>
  </w:style>
  <w:style w:type="character" w:customStyle="1" w:styleId="LiteralBoldItal">
    <w:name w:val="LiteralBoldItal"/>
    <w:rPr>
      <w:rFonts w:ascii="Courier" w:hAnsi="Courier" w:cs="Courier"/>
      <w:b/>
      <w:bCs/>
      <w:i/>
      <w:iCs/>
      <w:color w:val="0000FF"/>
      <w:sz w:val="20"/>
      <w:szCs w:val="20"/>
    </w:rPr>
  </w:style>
  <w:style w:type="character" w:customStyle="1" w:styleId="MenuArrow">
    <w:name w:val="MenuArrow"/>
    <w:rPr>
      <w:rFonts w:ascii="Webdings" w:hAnsi="Webdings" w:cs="Webdings"/>
      <w:color w:val="0000FF"/>
    </w:rPr>
  </w:style>
  <w:style w:type="paragraph" w:customStyle="1" w:styleId="HeadANum">
    <w:name w:val="HeadANum"/>
    <w:next w:val="BodyFirst"/>
    <w:autoRedefine/>
    <w:pPr>
      <w:autoSpaceDE w:val="0"/>
      <w:autoSpaceDN w:val="0"/>
      <w:spacing w:before="120" w:after="120" w:line="360" w:lineRule="auto"/>
    </w:pPr>
    <w:rPr>
      <w:rFonts w:ascii="Arial" w:hAnsi="Arial" w:cs="Arial"/>
      <w:b/>
      <w:bCs/>
      <w:color w:val="800000"/>
      <w:sz w:val="24"/>
      <w:szCs w:val="24"/>
    </w:rPr>
  </w:style>
  <w:style w:type="paragraph" w:customStyle="1" w:styleId="HeadBNum">
    <w:name w:val="HeadBNum"/>
    <w:next w:val="BodyFirst"/>
    <w:autoRedefine/>
    <w:pPr>
      <w:autoSpaceDE w:val="0"/>
      <w:autoSpaceDN w:val="0"/>
      <w:spacing w:before="120" w:after="120" w:line="360" w:lineRule="auto"/>
    </w:pPr>
    <w:rPr>
      <w:rFonts w:ascii="Arial" w:hAnsi="Arial" w:cs="Arial"/>
      <w:b/>
      <w:bCs/>
      <w:i/>
      <w:iCs/>
      <w:color w:val="800000"/>
      <w:sz w:val="24"/>
      <w:szCs w:val="24"/>
    </w:rPr>
  </w:style>
  <w:style w:type="paragraph" w:customStyle="1" w:styleId="HeadCNum">
    <w:name w:val="HeadCNum"/>
    <w:next w:val="BodyFirst"/>
    <w:autoRedefine/>
    <w:pPr>
      <w:autoSpaceDE w:val="0"/>
      <w:autoSpaceDN w:val="0"/>
      <w:spacing w:before="120" w:after="120" w:line="360" w:lineRule="auto"/>
    </w:pPr>
    <w:rPr>
      <w:rFonts w:ascii="Arial" w:hAnsi="Arial" w:cs="Arial"/>
      <w:b/>
      <w:bCs/>
      <w:color w:val="800000"/>
    </w:rPr>
  </w:style>
  <w:style w:type="paragraph" w:customStyle="1" w:styleId="NoteWarning">
    <w:name w:val="Note Warning"/>
    <w:next w:val="Normal"/>
    <w:autoRedefine/>
    <w:pPr>
      <w:autoSpaceDE w:val="0"/>
      <w:autoSpaceDN w:val="0"/>
      <w:spacing w:before="120" w:after="120" w:line="360" w:lineRule="auto"/>
      <w:ind w:left="720" w:hanging="720"/>
    </w:pPr>
    <w:rPr>
      <w:i/>
      <w:iCs/>
      <w:color w:val="800000"/>
      <w:sz w:val="24"/>
      <w:szCs w:val="24"/>
    </w:rPr>
  </w:style>
  <w:style w:type="paragraph" w:customStyle="1" w:styleId="SubBullet">
    <w:name w:val="SubBullet"/>
    <w:next w:val="Normal"/>
    <w:autoRedefine/>
    <w:pPr>
      <w:autoSpaceDE w:val="0"/>
      <w:autoSpaceDN w:val="0"/>
      <w:spacing w:line="360" w:lineRule="auto"/>
      <w:ind w:left="1080"/>
    </w:pPr>
    <w:rPr>
      <w:color w:val="000080"/>
      <w:sz w:val="24"/>
      <w:szCs w:val="24"/>
    </w:rPr>
  </w:style>
  <w:style w:type="paragraph" w:customStyle="1" w:styleId="SubNumberA">
    <w:name w:val="SubNumberA"/>
    <w:next w:val="Normal"/>
    <w:autoRedefine/>
    <w:pPr>
      <w:autoSpaceDE w:val="0"/>
      <w:autoSpaceDN w:val="0"/>
      <w:spacing w:line="360" w:lineRule="auto"/>
      <w:ind w:left="1080"/>
    </w:pPr>
    <w:rPr>
      <w:color w:val="000000"/>
      <w:sz w:val="24"/>
      <w:szCs w:val="24"/>
    </w:rPr>
  </w:style>
  <w:style w:type="paragraph" w:customStyle="1" w:styleId="SubNumberB">
    <w:name w:val="SubNumberB"/>
    <w:next w:val="Normal"/>
    <w:autoRedefine/>
    <w:pPr>
      <w:autoSpaceDE w:val="0"/>
      <w:autoSpaceDN w:val="0"/>
      <w:spacing w:line="360" w:lineRule="auto"/>
      <w:ind w:left="1080"/>
    </w:pPr>
    <w:rPr>
      <w:color w:val="000000"/>
      <w:sz w:val="24"/>
      <w:szCs w:val="24"/>
    </w:rPr>
  </w:style>
  <w:style w:type="character" w:customStyle="1" w:styleId="EmphasisBoldItalic">
    <w:name w:val="EmphasisBoldItalic"/>
    <w:rPr>
      <w:rFonts w:ascii="Times New Roman" w:hAnsi="Times New Roman" w:cs="Times New Roman"/>
      <w:b/>
      <w:bCs/>
      <w:i/>
      <w:iCs/>
      <w:color w:val="0000FF"/>
      <w:w w:val="100"/>
      <w:sz w:val="20"/>
      <w:szCs w:val="20"/>
    </w:rPr>
  </w:style>
  <w:style w:type="character" w:customStyle="1" w:styleId="Level2IXChar">
    <w:name w:val="Level2IX Char"/>
    <w:rPr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rolnichols/Downloads/Index_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Index_styles.dot</Template>
  <TotalTime>311</TotalTime>
  <Pages>7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NOTE: Page numbers in italics refer to figures</vt:lpstr>
    </vt:vector>
  </TitlesOfParts>
  <Company> </Company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NOTE: Page numbers in italics refer to figures</dc:title>
  <dc:subject/>
  <dc:creator>Carol Nichols</dc:creator>
  <cp:keywords/>
  <dc:description/>
  <cp:lastModifiedBy>Carol Nichols</cp:lastModifiedBy>
  <cp:revision>218</cp:revision>
  <dcterms:created xsi:type="dcterms:W3CDTF">2018-04-25T21:24:00Z</dcterms:created>
  <dcterms:modified xsi:type="dcterms:W3CDTF">2018-04-29T19:15:00Z</dcterms:modified>
</cp:coreProperties>
</file>